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49DA599F" w:rsidR="00692C14" w:rsidRPr="001F35D7" w:rsidRDefault="001F51B5" w:rsidP="43CB404A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提出日　令和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年</w:t>
      </w:r>
      <w:r w:rsidR="0099528D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06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月</w:t>
      </w:r>
      <w:r w:rsidR="15691B19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24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日</w:t>
      </w:r>
    </w:p>
    <w:p w14:paraId="00000003" w14:textId="77777777" w:rsidR="00692C14" w:rsidRPr="001F35D7" w:rsidRDefault="00692C14" w:rsidP="64E297D1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4" w14:textId="2BDE9667" w:rsidR="00692C14" w:rsidRPr="001F35D7" w:rsidRDefault="001F51B5" w:rsidP="43CB404A">
      <w:pPr>
        <w:jc w:val="center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アルゴリズムとデータ構造　第</w:t>
      </w:r>
      <w:r w:rsidR="55056A36"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4</w:t>
      </w:r>
      <w:r w:rsidRPr="43CB404A">
        <w:rPr>
          <w:rFonts w:asciiTheme="minorEastAsia" w:hAnsiTheme="minorEastAsia" w:cstheme="minorEastAsia"/>
          <w:color w:val="000000" w:themeColor="text1"/>
          <w:sz w:val="21"/>
          <w:szCs w:val="21"/>
        </w:rPr>
        <w:t>回課題レポート</w:t>
      </w:r>
    </w:p>
    <w:p w14:paraId="00000005" w14:textId="77777777" w:rsidR="00692C14" w:rsidRPr="001F35D7" w:rsidRDefault="00692C14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</w:p>
    <w:p w14:paraId="00000006" w14:textId="5F785901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学籍番号（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A19117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7" w14:textId="508E302E" w:rsidR="00692C14" w:rsidRPr="001F35D7" w:rsidRDefault="001F51B5" w:rsidP="64E297D1">
      <w:pPr>
        <w:jc w:val="right"/>
        <w:rPr>
          <w:rFonts w:asciiTheme="minorEastAsia" w:hAnsiTheme="minorEastAsia" w:cstheme="minorEastAsia"/>
          <w:color w:val="000000" w:themeColor="text1"/>
          <w:sz w:val="21"/>
          <w:szCs w:val="21"/>
        </w:rPr>
      </w:pP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氏名（</w:t>
      </w:r>
      <w:r w:rsidR="0099528D"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永尾優磨</w:t>
      </w:r>
      <w:r w:rsidRPr="64E297D1">
        <w:rPr>
          <w:rFonts w:asciiTheme="minorEastAsia" w:hAnsiTheme="minorEastAsia" w:cstheme="minorEastAsia"/>
          <w:color w:val="000000" w:themeColor="text1"/>
          <w:sz w:val="21"/>
          <w:szCs w:val="21"/>
        </w:rPr>
        <w:t>）</w:t>
      </w:r>
    </w:p>
    <w:p w14:paraId="00000008" w14:textId="77777777" w:rsidR="00692C14" w:rsidRDefault="2F106652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【課題】</w:t>
      </w:r>
    </w:p>
    <w:p w14:paraId="06B47DD5" w14:textId="0E41E825" w:rsidR="5C0538F4" w:rsidRP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スタックとキューについて調べ、その違いについて説明せよ。</w:t>
      </w:r>
    </w:p>
    <w:p w14:paraId="11739109" w14:textId="5E4D798A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C23F8A">
        <w:rPr>
          <w:rFonts w:asciiTheme="minorEastAsia" w:hAnsiTheme="minorEastAsia" w:cstheme="minorEastAsia" w:hint="eastAsia"/>
          <w:sz w:val="21"/>
          <w:szCs w:val="21"/>
        </w:rPr>
        <w:t>スタックについて以下の作業を行い、ソースリストと実行結果をレポートにまとめよ。</w:t>
      </w:r>
    </w:p>
    <w:p w14:paraId="50D56C3E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Stackインスタンスを作成せよ。</w:t>
      </w:r>
    </w:p>
    <w:p w14:paraId="26A672DF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データを適当な数(5～6個程度)スタックに投入せよ。</w:t>
      </w:r>
    </w:p>
    <w:p w14:paraId="5A91A183" w14:textId="77777777" w:rsidR="00C23F8A" w:rsidRDefault="00C23F8A" w:rsidP="00C23F8A">
      <w:pPr>
        <w:pStyle w:val="a6"/>
        <w:numPr>
          <w:ilvl w:val="0"/>
          <w:numId w:val="1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投入したデータをすべて表示させよ。(投入したのと逆順で取り出される事に留意せよ。)</w:t>
      </w:r>
    </w:p>
    <w:p w14:paraId="07F7F0F0" w14:textId="2A161C45" w:rsidR="00C23F8A" w:rsidRDefault="00C23F8A" w:rsidP="00C23F8A">
      <w:pPr>
        <w:pStyle w:val="a6"/>
        <w:numPr>
          <w:ilvl w:val="0"/>
          <w:numId w:val="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キューについて以下の作業を行い、ソースリストと実行結果をレポートにまとめよ。</w:t>
      </w:r>
    </w:p>
    <w:p w14:paraId="4F831151" w14:textId="6B1DC39D" w:rsidR="00C23F8A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Queueインスタンスを作成せよ。</w:t>
      </w:r>
    </w:p>
    <w:p w14:paraId="3A4340D6" w14:textId="2FD59108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データを適当な数(5～6個程度)キューに投入せよ。ただし、ラップアラウンド処理にならない程度とする</w:t>
      </w:r>
    </w:p>
    <w:p w14:paraId="2F29A212" w14:textId="2147F35D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いくつかキューからデータを取り出して表示させてみよ。</w:t>
      </w:r>
    </w:p>
    <w:p w14:paraId="604FFD5E" w14:textId="48ED497C" w:rsidR="00036FAB" w:rsidRP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さらにいくつかデータをとうにゅうせよ。今度はラップアラウンド処理が行われるようデータを投入してみよ。</w:t>
      </w:r>
    </w:p>
    <w:p w14:paraId="5228EE1E" w14:textId="4C72D948" w:rsidR="00036FAB" w:rsidRDefault="00036FAB" w:rsidP="00036FAB">
      <w:pPr>
        <w:pStyle w:val="a6"/>
        <w:numPr>
          <w:ilvl w:val="1"/>
          <w:numId w:val="13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36FAB">
        <w:rPr>
          <w:rFonts w:asciiTheme="minorEastAsia" w:hAnsiTheme="minorEastAsia" w:cstheme="minorEastAsia" w:hint="eastAsia"/>
          <w:sz w:val="21"/>
          <w:szCs w:val="21"/>
        </w:rPr>
        <w:t>投入したデータをすべて表示させよ。</w:t>
      </w:r>
    </w:p>
    <w:p w14:paraId="6D0685E1" w14:textId="59581379" w:rsidR="00036FAB" w:rsidRDefault="00036FAB" w:rsidP="00036FAB">
      <w:pPr>
        <w:rPr>
          <w:rFonts w:asciiTheme="minorEastAsia" w:hAnsiTheme="minorEastAsia" w:cstheme="minorEastAsia"/>
          <w:sz w:val="21"/>
          <w:szCs w:val="21"/>
        </w:rPr>
      </w:pPr>
    </w:p>
    <w:p w14:paraId="18D7A555" w14:textId="4B1686EE" w:rsidR="2F106652" w:rsidRDefault="001F51B5" w:rsidP="794B52F0">
      <w:pPr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【作成したプログラム】</w:t>
      </w:r>
    </w:p>
    <w:p w14:paraId="26E9119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65439B3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836672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EF1A87D" w14:textId="4C7703E2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</w:t>
      </w:r>
      <w:r w:rsidR="002B20EC"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 xml:space="preserve"> 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new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7D9B33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5BCAC0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207617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025F1944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558EF11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9935278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E74DF6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E74DF6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3CFAF2B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17FDBD6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E74DF6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E74DF6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61218B10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734BCCCE" w14:textId="0B39CDEB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</w:t>
      </w:r>
    </w:p>
    <w:p w14:paraId="3DFCF51F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E4EAB40" w14:textId="30C7E0D8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B0C85AC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A710601" w14:textId="77777777" w:rsid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E74DF6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08C1E5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A74639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E1E7B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1281BFF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6AE774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E22544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4608FDB1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61F9427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3277E74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CEFBDD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453E74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31DBA1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51C5D8A9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E159F0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822B3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2C0400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46654F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34D5850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E5E4C5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02A29E4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--];</w:t>
      </w:r>
    </w:p>
    <w:p w14:paraId="339F2E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CD58DA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942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236141A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stackArray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651FF6D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64E3E4D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2B8C46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155442C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-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C9249B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7323F77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5DA146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5A4CC0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top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D78507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1BB47AD8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5D9631E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22A49F9D" w14:textId="77777777" w:rsidR="002B20EC" w:rsidRPr="00E74DF6" w:rsidRDefault="002B20EC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</w:pPr>
    </w:p>
    <w:p w14:paraId="3D002B35" w14:textId="77777777" w:rsidR="00E74DF6" w:rsidRPr="00E74DF6" w:rsidRDefault="00E74DF6" w:rsidP="00E74DF6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34415B5" w14:textId="2785314B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5BFC762F" w14:textId="77777777" w:rsidR="00A44FB9" w:rsidRDefault="00A44FB9" w:rsidP="009D1CCD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792050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package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第04回スタックとキュー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7ACF01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082D67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StackApp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6669F9E7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AA5042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79C77CC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Stack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8ACB91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5452AB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985021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EAD914F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3AC4795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push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3430EB3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E97AE4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2B20EC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6C0513E2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    </w:t>
      </w:r>
      <w:r w:rsidRPr="002B20EC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19D8B34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29615254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2B20EC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2B20EC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pop</w:t>
      </w: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5A01D36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3A8D590A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5B9DA5DB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9F09880" w14:textId="77777777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7AABEDF" w14:textId="20830339" w:rsidR="002B20EC" w:rsidRPr="002B20EC" w:rsidRDefault="002B20EC" w:rsidP="002B20EC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2B20EC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338EFCD0" w14:textId="7BA9C817" w:rsidR="00951D2F" w:rsidRPr="00951D2F" w:rsidRDefault="00951D2F" w:rsidP="00951D2F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951D2F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</w:t>
      </w:r>
      <w:r>
        <w:rPr>
          <w:rFonts w:ascii="Consolas" w:eastAsia="ＭＳ Ｐゴシック" w:hAnsi="Consolas" w:cs="ＭＳ Ｐゴシック" w:hint="eastAsia"/>
          <w:color w:val="D4D4D4"/>
          <w:sz w:val="21"/>
          <w:szCs w:val="21"/>
          <w:lang w:val="en-US"/>
        </w:rPr>
        <w:t>以下略</w:t>
      </w:r>
    </w:p>
    <w:p w14:paraId="74A01789" w14:textId="6E68DACA" w:rsidR="009D1CCD" w:rsidRDefault="009D1CCD" w:rsidP="009D1CCD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プログラム1</w:t>
      </w:r>
      <w:r>
        <w:rPr>
          <w:rFonts w:asciiTheme="minorEastAsia" w:hAnsiTheme="minorEastAsia" w:cstheme="minorEastAsia" w:hint="eastAsia"/>
          <w:sz w:val="21"/>
          <w:szCs w:val="21"/>
        </w:rPr>
        <w:t>.2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スタックのソースコード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</w:p>
    <w:p w14:paraId="07BE5182" w14:textId="77777777" w:rsidR="008F2466" w:rsidRDefault="008F2466" w:rsidP="009D1CCD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4AC740D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QueueApp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590E8EC1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E87737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static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main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String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args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4D6608B4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E68C51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45F070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7C9DB6C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979569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5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4EFBD385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6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2DEE680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E1A0F7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for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&lt;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z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+=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8D10FA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4752E41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52063A4C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53F768EC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差をわかりやすくするために、一文を入れる。</w:t>
      </w:r>
    </w:p>
    <w:p w14:paraId="5581147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CE9178"/>
          <w:sz w:val="21"/>
          <w:szCs w:val="21"/>
          <w:lang w:val="en-US"/>
        </w:rPr>
        <w:t>"-------------------------"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3FB77F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713725C9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2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6BB17A0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3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12A3D2BD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1D84EF0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722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2592275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408BB11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isEmptyの返り値が空では無いとき、Trueなので、無限ループにするために！を付けて無限ループにした</w:t>
      </w:r>
    </w:p>
    <w:p w14:paraId="4A16210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while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(!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 {</w:t>
      </w:r>
    </w:p>
    <w:p w14:paraId="4DFE5A5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System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4FC1FF"/>
          <w:sz w:val="21"/>
          <w:szCs w:val="21"/>
          <w:lang w:val="en-US"/>
        </w:rPr>
        <w:t>out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println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());</w:t>
      </w:r>
    </w:p>
    <w:p w14:paraId="31DDAAE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obj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.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();</w:t>
      </w:r>
    </w:p>
    <w:p w14:paraId="1FF2493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2CEEBE8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E0F55A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D56762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48FFD21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92BBC5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class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{</w:t>
      </w:r>
    </w:p>
    <w:p w14:paraId="3DE4EC0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属性</w:t>
      </w:r>
    </w:p>
    <w:p w14:paraId="123EEE7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134FB1C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[]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364425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851C0A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lastRenderedPageBreak/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35961D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private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70A9F3D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D8BBAD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6A9955"/>
          <w:sz w:val="21"/>
          <w:szCs w:val="21"/>
          <w:lang w:val="en-US"/>
        </w:rPr>
        <w:t>// メソッド</w:t>
      </w:r>
    </w:p>
    <w:p w14:paraId="648C394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27E2AD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D3E4FF9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new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0A8EE39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6BDF37F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6033083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0CFA90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599388F1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BF96FE1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void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enqueue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B45B48C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-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3C2C465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-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1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0993253E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6D08606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[++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rear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 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75669DE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++;</w:t>
      </w:r>
    </w:p>
    <w:p w14:paraId="7CC40B44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7F12F03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4AA52A94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D5F5B37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dequeue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0E3B129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++];</w:t>
      </w:r>
    </w:p>
    <w:p w14:paraId="0B44FAE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if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 {</w:t>
      </w:r>
    </w:p>
    <w:p w14:paraId="7059634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304276F5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}</w:t>
      </w:r>
    </w:p>
    <w:p w14:paraId="00DA58AB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--;</w:t>
      </w:r>
    </w:p>
    <w:p w14:paraId="53884C6C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dt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;</w:t>
      </w:r>
    </w:p>
    <w:p w14:paraId="2EE89CD5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2CD57544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14007C09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int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peek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71A31FF0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queueArray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[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front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];</w:t>
      </w:r>
    </w:p>
    <w:p w14:paraId="1A0D1CA5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410B37F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0FC2C28A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isEmpty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3DADF2D6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5B3267">
        <w:rPr>
          <w:rFonts w:ascii="Consolas" w:eastAsia="ＭＳ Ｐゴシック" w:hAnsi="Consolas" w:cs="ＭＳ Ｐゴシック"/>
          <w:color w:val="B5CEA8"/>
          <w:sz w:val="21"/>
          <w:szCs w:val="21"/>
          <w:lang w:val="en-US"/>
        </w:rPr>
        <w:t>0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5549D940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0D206078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2E21848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</w:t>
      </w:r>
      <w:r w:rsidRPr="005B3267">
        <w:rPr>
          <w:rFonts w:ascii="Consolas" w:eastAsia="ＭＳ Ｐゴシック" w:hAnsi="Consolas" w:cs="ＭＳ Ｐゴシック"/>
          <w:color w:val="569CD6"/>
          <w:sz w:val="21"/>
          <w:szCs w:val="21"/>
          <w:lang w:val="en-US"/>
        </w:rPr>
        <w:t>public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4EC9B0"/>
          <w:sz w:val="21"/>
          <w:szCs w:val="21"/>
          <w:lang w:val="en-US"/>
        </w:rPr>
        <w:t>boolean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</w:t>
      </w:r>
      <w:r w:rsidRPr="005B3267">
        <w:rPr>
          <w:rFonts w:ascii="Consolas" w:eastAsia="ＭＳ Ｐゴシック" w:hAnsi="Consolas" w:cs="ＭＳ Ｐゴシック"/>
          <w:color w:val="DCDCAA"/>
          <w:sz w:val="21"/>
          <w:szCs w:val="21"/>
          <w:lang w:val="en-US"/>
        </w:rPr>
        <w:t>isFull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() {</w:t>
      </w:r>
    </w:p>
    <w:p w14:paraId="56E52972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    </w:t>
      </w:r>
      <w:r w:rsidRPr="005B3267">
        <w:rPr>
          <w:rFonts w:ascii="Consolas" w:eastAsia="ＭＳ Ｐゴシック" w:hAnsi="Consolas" w:cs="ＭＳ Ｐゴシック"/>
          <w:color w:val="C586C0"/>
          <w:sz w:val="21"/>
          <w:szCs w:val="21"/>
          <w:lang w:val="en-US"/>
        </w:rPr>
        <w:t>return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(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nItems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== </w:t>
      </w:r>
      <w:r w:rsidRPr="005B3267">
        <w:rPr>
          <w:rFonts w:ascii="Consolas" w:eastAsia="ＭＳ Ｐゴシック" w:hAnsi="Consolas" w:cs="ＭＳ Ｐゴシック"/>
          <w:color w:val="9CDCFE"/>
          <w:sz w:val="21"/>
          <w:szCs w:val="21"/>
          <w:lang w:val="en-US"/>
        </w:rPr>
        <w:t>maxSize</w:t>
      </w: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);</w:t>
      </w:r>
    </w:p>
    <w:p w14:paraId="3073D96D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    }</w:t>
      </w:r>
    </w:p>
    <w:p w14:paraId="6768EA5C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</w:p>
    <w:p w14:paraId="3EF3BB5D" w14:textId="77777777" w:rsidR="005B3267" w:rsidRPr="005B3267" w:rsidRDefault="005B3267" w:rsidP="005B3267">
      <w:pPr>
        <w:shd w:val="clear" w:color="auto" w:fill="1E1E1E"/>
        <w:spacing w:line="285" w:lineRule="atLeast"/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</w:pPr>
      <w:r w:rsidRPr="005B3267">
        <w:rPr>
          <w:rFonts w:ascii="Consolas" w:eastAsia="ＭＳ Ｐゴシック" w:hAnsi="Consolas" w:cs="ＭＳ Ｐゴシック"/>
          <w:color w:val="D4D4D4"/>
          <w:sz w:val="21"/>
          <w:szCs w:val="21"/>
          <w:lang w:val="en-US"/>
        </w:rPr>
        <w:t>}</w:t>
      </w:r>
    </w:p>
    <w:p w14:paraId="75420DD8" w14:textId="7E1068F5" w:rsidR="00180411" w:rsidRDefault="00180411" w:rsidP="00180411">
      <w:pPr>
        <w:jc w:val="center"/>
        <w:rPr>
          <w:rFonts w:asciiTheme="minorEastAsia" w:hAnsiTheme="minorEastAsia" w:cstheme="minorEastAsia"/>
          <w:sz w:val="21"/>
          <w:szCs w:val="21"/>
        </w:rPr>
      </w:pPr>
      <w:r w:rsidRPr="794B52F0">
        <w:rPr>
          <w:rFonts w:asciiTheme="minorEastAsia" w:hAnsiTheme="minorEastAsia" w:cstheme="minorEastAsia"/>
          <w:sz w:val="21"/>
          <w:szCs w:val="21"/>
        </w:rPr>
        <w:t>プログラム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 w:hint="eastAsia"/>
          <w:sz w:val="21"/>
          <w:szCs w:val="21"/>
        </w:rPr>
        <w:t>.1</w:t>
      </w:r>
      <w:r w:rsidRPr="794B52F0">
        <w:rPr>
          <w:rFonts w:asciiTheme="minorEastAsia" w:hAnsiTheme="minorEastAsia" w:cstheme="minorEastAsia"/>
          <w:sz w:val="21"/>
          <w:szCs w:val="21"/>
        </w:rPr>
        <w:t xml:space="preserve">　</w:t>
      </w:r>
      <w:r w:rsidR="00375D01">
        <w:rPr>
          <w:rFonts w:asciiTheme="minorEastAsia" w:hAnsiTheme="minorEastAsia" w:cstheme="minorEastAsia" w:hint="eastAsia"/>
          <w:sz w:val="21"/>
          <w:szCs w:val="21"/>
        </w:rPr>
        <w:t>キュー</w:t>
      </w:r>
      <w:r w:rsidRPr="794B52F0">
        <w:rPr>
          <w:rFonts w:asciiTheme="minorEastAsia" w:hAnsiTheme="minorEastAsia" w:cstheme="minorEastAsia"/>
          <w:sz w:val="21"/>
          <w:szCs w:val="21"/>
        </w:rPr>
        <w:t>のソースコード</w:t>
      </w:r>
      <w:r>
        <w:rPr>
          <w:rFonts w:asciiTheme="minorEastAsia" w:hAnsiTheme="minorEastAsia" w:cstheme="minorEastAsia" w:hint="eastAsia"/>
          <w:sz w:val="21"/>
          <w:szCs w:val="21"/>
        </w:rPr>
        <w:t>1</w:t>
      </w:r>
    </w:p>
    <w:p w14:paraId="4B890013" w14:textId="77777777" w:rsidR="00180411" w:rsidRDefault="00180411" w:rsidP="009D1CCD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30EAB78E" w14:textId="383500D5" w:rsidR="2F106652" w:rsidRDefault="2F106652" w:rsidP="794B52F0">
      <w:pPr>
        <w:rPr>
          <w:rFonts w:asciiTheme="minorEastAsia" w:hAnsiTheme="minorEastAsia" w:cstheme="minorEastAsia"/>
          <w:sz w:val="21"/>
          <w:szCs w:val="21"/>
        </w:rPr>
      </w:pPr>
    </w:p>
    <w:p w14:paraId="25C1A609" w14:textId="2C1C2B17" w:rsidR="2F106652" w:rsidRDefault="2F106652" w:rsidP="43CB404A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【プログラムの解説】</w:t>
      </w:r>
    </w:p>
    <w:p w14:paraId="3568FF8E" w14:textId="79921AF8" w:rsidR="00017C2A" w:rsidRDefault="00017C2A" w:rsidP="00017C2A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スタックプログラムの解説</w:t>
      </w:r>
    </w:p>
    <w:p w14:paraId="739B7B06" w14:textId="41E327A7" w:rsidR="00411FD0" w:rsidRDefault="00411FD0" w:rsidP="00411FD0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lastRenderedPageBreak/>
        <w:t>【プログラムの流れ】</w:t>
      </w:r>
    </w:p>
    <w:p w14:paraId="5682BC1E" w14:textId="666EF7A0" w:rsidR="00742973" w:rsidRDefault="00742973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78977BA2" w14:textId="032F2354" w:rsidR="00742973" w:rsidRDefault="00A00431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追加した数字を表示する</w:t>
      </w:r>
    </w:p>
    <w:p w14:paraId="1F7651EA" w14:textId="5D6E64DC" w:rsidR="00A00431" w:rsidRDefault="00F43207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622C3F72" w14:textId="6F202370" w:rsidR="00326EB0" w:rsidRDefault="00326EB0" w:rsidP="00742973">
      <w:pPr>
        <w:pStyle w:val="a6"/>
        <w:numPr>
          <w:ilvl w:val="0"/>
          <w:numId w:val="18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2，3を数字が無くなるまで、繰り返す</w:t>
      </w:r>
    </w:p>
    <w:p w14:paraId="59E4C013" w14:textId="3FDFD65C" w:rsidR="00326EB0" w:rsidRDefault="00326EB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プログラムが書かれている。</w:t>
      </w:r>
    </w:p>
    <w:p w14:paraId="5528DEC5" w14:textId="77777777" w:rsidR="00411FD0" w:rsidRDefault="00411FD0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</w:p>
    <w:p w14:paraId="427504C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実行するためのStackAppとStackのクラスを分けた。Stackの引数に数字を入れることで、配列の長さが決まるようにしてある。</w:t>
      </w:r>
    </w:p>
    <w:p w14:paraId="1D87FB92" w14:textId="77777777" w:rsidR="00411FD0" w:rsidRDefault="00411FD0" w:rsidP="00326EB0">
      <w:pPr>
        <w:ind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5C4F797D" w14:textId="32C1F035" w:rsidR="004A7B2B" w:rsidRDefault="004A7B2B" w:rsidP="00326EB0">
      <w:pPr>
        <w:ind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工夫点としては、</w:t>
      </w:r>
      <w:r w:rsidR="00D310A0">
        <w:rPr>
          <w:rFonts w:asciiTheme="minorEastAsia" w:hAnsiTheme="minorEastAsia" w:cstheme="minorEastAsia" w:hint="eastAsia"/>
          <w:sz w:val="21"/>
          <w:szCs w:val="21"/>
        </w:rPr>
        <w:t>元々プログラム1.1のようにfor文を使って、</w:t>
      </w:r>
      <w:r w:rsidR="0007082A">
        <w:rPr>
          <w:rFonts w:asciiTheme="minorEastAsia" w:hAnsiTheme="minorEastAsia" w:cstheme="minorEastAsia" w:hint="eastAsia"/>
          <w:sz w:val="21"/>
          <w:szCs w:val="21"/>
        </w:rPr>
        <w:t>4のループを回していたが、</w:t>
      </w:r>
      <w:r w:rsidR="00FD32C3">
        <w:rPr>
          <w:rFonts w:asciiTheme="minorEastAsia" w:hAnsiTheme="minorEastAsia" w:cstheme="minorEastAsia" w:hint="eastAsia"/>
          <w:sz w:val="21"/>
          <w:szCs w:val="21"/>
        </w:rPr>
        <w:t>プログラム1.2のようにWhile文で回せるように</w:t>
      </w:r>
      <w:r w:rsidR="00E867E7">
        <w:rPr>
          <w:rFonts w:asciiTheme="minorEastAsia" w:hAnsiTheme="minorEastAsia" w:cstheme="minorEastAsia" w:hint="eastAsia"/>
          <w:sz w:val="21"/>
          <w:szCs w:val="21"/>
        </w:rPr>
        <w:t>したこと</w:t>
      </w:r>
      <w:r w:rsidR="00B2587B">
        <w:rPr>
          <w:rFonts w:asciiTheme="minorEastAsia" w:hAnsiTheme="minorEastAsia" w:cstheme="minorEastAsia" w:hint="eastAsia"/>
          <w:sz w:val="21"/>
          <w:szCs w:val="21"/>
        </w:rPr>
        <w:t>がある。</w:t>
      </w:r>
    </w:p>
    <w:p w14:paraId="4414BD40" w14:textId="16C17F2D" w:rsidR="00ED7720" w:rsidRPr="00326EB0" w:rsidRDefault="00ED7720" w:rsidP="00326EB0">
      <w:pPr>
        <w:ind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そうすることで、</w:t>
      </w:r>
      <w:r w:rsidR="00AB5139">
        <w:rPr>
          <w:rFonts w:asciiTheme="minorEastAsia" w:hAnsiTheme="minorEastAsia" w:cstheme="minorEastAsia" w:hint="eastAsia"/>
          <w:sz w:val="21"/>
          <w:szCs w:val="21"/>
        </w:rPr>
        <w:t>配列の長さがわかったときにも、</w:t>
      </w:r>
      <w:r w:rsidR="00B452F5">
        <w:rPr>
          <w:rFonts w:asciiTheme="minorEastAsia" w:hAnsiTheme="minorEastAsia" w:cstheme="minorEastAsia" w:hint="eastAsia"/>
          <w:sz w:val="21"/>
          <w:szCs w:val="21"/>
        </w:rPr>
        <w:t>対応できるようにしてある。</w:t>
      </w:r>
    </w:p>
    <w:p w14:paraId="11A3388B" w14:textId="2EFAEE37" w:rsidR="0040185D" w:rsidRDefault="0040185D" w:rsidP="009B464B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767FD39E" w14:textId="4184AB91" w:rsidR="00DD3F2F" w:rsidRDefault="00017C2A" w:rsidP="00C27611">
      <w:pPr>
        <w:pStyle w:val="a6"/>
        <w:numPr>
          <w:ilvl w:val="0"/>
          <w:numId w:val="16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キュープログラムの解説</w:t>
      </w:r>
    </w:p>
    <w:p w14:paraId="316040F3" w14:textId="77777777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6BA6C2DA" w14:textId="1F5C4217" w:rsidR="00411FD0" w:rsidRDefault="00411FD0" w:rsidP="00411FD0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【プログラムの流れ】</w:t>
      </w:r>
    </w:p>
    <w:p w14:paraId="37A3BEE5" w14:textId="7B990D80" w:rsidR="004D4C80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42C0DADC" w14:textId="2CE5D0C7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for文を用いて、配列内の数字を減らす</w:t>
      </w:r>
    </w:p>
    <w:p w14:paraId="1FC36741" w14:textId="4F2B20F1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追加した数字がわかるようにするために、</w:t>
      </w:r>
      <w:r w:rsidR="001C6C5E">
        <w:rPr>
          <w:rFonts w:asciiTheme="minorEastAsia" w:hAnsiTheme="minorEastAsia" w:cstheme="minorEastAsia" w:hint="eastAsia"/>
          <w:sz w:val="21"/>
          <w:szCs w:val="21"/>
        </w:rPr>
        <w:t>線の出力をする</w:t>
      </w:r>
    </w:p>
    <w:p w14:paraId="656EEBD2" w14:textId="299FB4AE" w:rsidR="00094A81" w:rsidRDefault="00094A81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配列に数字を追加する</w:t>
      </w:r>
    </w:p>
    <w:p w14:paraId="21C65516" w14:textId="7EC316AA" w:rsidR="001C6C5E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数字を表示する</w:t>
      </w:r>
    </w:p>
    <w:p w14:paraId="24C5628A" w14:textId="2065B848" w:rsidR="005E070D" w:rsidRDefault="005E070D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表示した数字を削除する</w:t>
      </w:r>
    </w:p>
    <w:p w14:paraId="40F96DA0" w14:textId="70289E63" w:rsidR="005E070D" w:rsidRPr="00C27611" w:rsidRDefault="006D18F5" w:rsidP="00094A81">
      <w:pPr>
        <w:pStyle w:val="a6"/>
        <w:numPr>
          <w:ilvl w:val="0"/>
          <w:numId w:val="19"/>
        </w:numPr>
        <w:ind w:leftChars="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5，6</w:t>
      </w:r>
      <w:r w:rsidR="00411FD0">
        <w:rPr>
          <w:rFonts w:asciiTheme="minorEastAsia" w:hAnsiTheme="minorEastAsia" w:cstheme="minorEastAsia" w:hint="eastAsia"/>
          <w:sz w:val="21"/>
          <w:szCs w:val="21"/>
        </w:rPr>
        <w:t>を</w:t>
      </w:r>
      <w:r>
        <w:rPr>
          <w:rFonts w:asciiTheme="minorEastAsia" w:hAnsiTheme="minorEastAsia" w:cstheme="minorEastAsia" w:hint="eastAsia"/>
          <w:sz w:val="21"/>
          <w:szCs w:val="21"/>
        </w:rPr>
        <w:t>数字が無くなるまで繰り返す</w:t>
      </w:r>
    </w:p>
    <w:p w14:paraId="40621D05" w14:textId="4E9DA785" w:rsidR="00DD3F2F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という流れでプログラムを書いている。</w:t>
      </w:r>
    </w:p>
    <w:p w14:paraId="604B9FC9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7405BD45" w14:textId="59EB5A1C" w:rsidR="00411FD0" w:rsidRDefault="00411FD0" w:rsidP="00411FD0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実行するためのQueueAppと</w:t>
      </w:r>
      <w:r>
        <w:rPr>
          <w:rFonts w:asciiTheme="minorEastAsia" w:hAnsiTheme="minorEastAsia" w:cstheme="minorEastAsia" w:hint="eastAsia"/>
          <w:sz w:val="21"/>
          <w:szCs w:val="21"/>
        </w:rPr>
        <w:t>Queue</w:t>
      </w:r>
      <w:r>
        <w:rPr>
          <w:rFonts w:asciiTheme="minorEastAsia" w:hAnsiTheme="minorEastAsia" w:cstheme="minorEastAsia" w:hint="eastAsia"/>
          <w:sz w:val="21"/>
          <w:szCs w:val="21"/>
        </w:rPr>
        <w:t>クラスを分け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て記述し</w:t>
      </w:r>
      <w:r>
        <w:rPr>
          <w:rFonts w:asciiTheme="minorEastAsia" w:hAnsiTheme="minorEastAsia" w:cstheme="minorEastAsia" w:hint="eastAsia"/>
          <w:sz w:val="21"/>
          <w:szCs w:val="21"/>
        </w:rPr>
        <w:t>た。</w:t>
      </w:r>
      <w:r w:rsidR="00937968">
        <w:rPr>
          <w:rFonts w:asciiTheme="minorEastAsia" w:hAnsiTheme="minorEastAsia" w:cstheme="minorEastAsia" w:hint="eastAsia"/>
          <w:sz w:val="21"/>
          <w:szCs w:val="21"/>
        </w:rPr>
        <w:t>Queue</w:t>
      </w:r>
      <w:r>
        <w:rPr>
          <w:rFonts w:asciiTheme="minorEastAsia" w:hAnsiTheme="minorEastAsia" w:cstheme="minorEastAsia" w:hint="eastAsia"/>
          <w:sz w:val="21"/>
          <w:szCs w:val="21"/>
        </w:rPr>
        <w:t>の引数に数字を入れることで、配列の長さが決まるようにしてある。</w:t>
      </w:r>
    </w:p>
    <w:p w14:paraId="33AA8074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</w:p>
    <w:p w14:paraId="0A664512" w14:textId="096A8519" w:rsidR="00975142" w:rsidRDefault="00DA1BBD" w:rsidP="00DD3F2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プログラム1.1、プログラム1.2で得た経験をもとに</w:t>
      </w:r>
      <w:r w:rsidR="007400EA">
        <w:rPr>
          <w:rFonts w:asciiTheme="minorEastAsia" w:hAnsiTheme="minorEastAsia" w:cstheme="minorEastAsia" w:hint="eastAsia"/>
          <w:sz w:val="21"/>
          <w:szCs w:val="21"/>
        </w:rPr>
        <w:t>for文とWhile文の両方を用いて、効率的に記述できるようにした。</w:t>
      </w:r>
    </w:p>
    <w:p w14:paraId="5F17E559" w14:textId="77777777" w:rsidR="00975142" w:rsidRDefault="00975142" w:rsidP="00DD3F2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628DC685" w14:textId="77777777" w:rsidR="00411FD0" w:rsidRDefault="00411FD0" w:rsidP="00DD3F2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00000014" w14:textId="77777777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【結果】</w:t>
      </w:r>
    </w:p>
    <w:p w14:paraId="420908C5" w14:textId="19779852" w:rsidR="64E297D1" w:rsidRDefault="00A44FB9" w:rsidP="00ED72DA">
      <w:pPr>
        <w:jc w:val="center"/>
      </w:pPr>
      <w:r>
        <w:rPr>
          <w:noProof/>
        </w:rPr>
        <w:drawing>
          <wp:inline distT="0" distB="0" distL="0" distR="0" wp14:anchorId="6A104012" wp14:editId="161DA239">
            <wp:extent cx="3467100" cy="1019175"/>
            <wp:effectExtent l="0" t="0" r="0" b="9525"/>
            <wp:docPr id="32306676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C3AD" w14:textId="224E9FF2" w:rsidR="00ED72DA" w:rsidRDefault="00ED72DA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 xml:space="preserve">図1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スタック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36305F37" w14:textId="77777777" w:rsidR="00EC6A87" w:rsidRDefault="00EC6A87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</w:p>
    <w:p w14:paraId="3269697C" w14:textId="04DCB00D" w:rsidR="00EC6A87" w:rsidRDefault="00CE27FE" w:rsidP="00ED72DA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/>
          <w:noProof/>
          <w:sz w:val="21"/>
          <w:szCs w:val="21"/>
        </w:rPr>
        <w:lastRenderedPageBreak/>
        <w:drawing>
          <wp:inline distT="0" distB="0" distL="0" distR="0" wp14:anchorId="0F3B4A78" wp14:editId="0495E0C6">
            <wp:extent cx="3638550" cy="17621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20719" w14:textId="2546D683" w:rsidR="00EC6A87" w:rsidRDefault="00EC6A87" w:rsidP="00EC6A87">
      <w:pPr>
        <w:jc w:val="center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図</w:t>
      </w:r>
      <w:r>
        <w:rPr>
          <w:rFonts w:asciiTheme="minorEastAsia" w:hAnsiTheme="minorEastAsia" w:cstheme="minorEastAsia" w:hint="eastAsia"/>
          <w:sz w:val="21"/>
          <w:szCs w:val="21"/>
        </w:rPr>
        <w:t>2</w:t>
      </w:r>
      <w:r>
        <w:rPr>
          <w:rFonts w:asciiTheme="minorEastAsia" w:hAnsiTheme="minorEastAsia" w:cstheme="minorEastAsia" w:hint="eastAsia"/>
          <w:sz w:val="21"/>
          <w:szCs w:val="21"/>
        </w:rPr>
        <w:t xml:space="preserve">　</w:t>
      </w:r>
      <w:r w:rsidR="00606776">
        <w:rPr>
          <w:rFonts w:asciiTheme="minorEastAsia" w:hAnsiTheme="minorEastAsia" w:cstheme="minorEastAsia" w:hint="eastAsia"/>
          <w:sz w:val="21"/>
          <w:szCs w:val="21"/>
        </w:rPr>
        <w:t>キュー</w:t>
      </w:r>
      <w:r>
        <w:rPr>
          <w:rFonts w:asciiTheme="minorEastAsia" w:hAnsiTheme="minorEastAsia" w:cstheme="minorEastAsia" w:hint="eastAsia"/>
          <w:sz w:val="21"/>
          <w:szCs w:val="21"/>
        </w:rPr>
        <w:t>プログラムの出力結果</w:t>
      </w:r>
    </w:p>
    <w:p w14:paraId="477A67D9" w14:textId="77777777" w:rsidR="00EC6A87" w:rsidRDefault="00EC6A87" w:rsidP="00ED72DA">
      <w:pPr>
        <w:jc w:val="center"/>
        <w:rPr>
          <w:rFonts w:asciiTheme="minorEastAsia" w:hAnsiTheme="minorEastAsia" w:cstheme="minorEastAsia" w:hint="eastAsia"/>
          <w:sz w:val="21"/>
          <w:szCs w:val="21"/>
        </w:rPr>
      </w:pPr>
    </w:p>
    <w:p w14:paraId="00000018" w14:textId="1A123015" w:rsidR="00692C14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43CB404A">
        <w:rPr>
          <w:rFonts w:asciiTheme="minorEastAsia" w:hAnsiTheme="minorEastAsia" w:cstheme="minorEastAsia"/>
          <w:sz w:val="21"/>
          <w:szCs w:val="21"/>
        </w:rPr>
        <w:t>【考察】</w:t>
      </w:r>
    </w:p>
    <w:p w14:paraId="5FC7BAA0" w14:textId="77777777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00017C2A">
        <w:rPr>
          <w:rFonts w:asciiTheme="minorEastAsia" w:hAnsiTheme="minorEastAsia" w:cstheme="minorEastAsia" w:hint="eastAsia"/>
          <w:sz w:val="21"/>
          <w:szCs w:val="21"/>
        </w:rPr>
        <w:t>スタックとキューについての違い</w:t>
      </w:r>
    </w:p>
    <w:p w14:paraId="1EDE94C4" w14:textId="3ACECE39" w:rsidR="006B2D8F" w:rsidRDefault="006B2D8F" w:rsidP="006B2D8F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スタックは、</w:t>
      </w:r>
      <w:r w:rsidR="009E4A49">
        <w:rPr>
          <w:rFonts w:asciiTheme="minorEastAsia" w:hAnsiTheme="minorEastAsia" w:cstheme="minorEastAsia" w:hint="eastAsia"/>
          <w:sz w:val="21"/>
          <w:szCs w:val="21"/>
        </w:rPr>
        <w:t>データを上から</w:t>
      </w:r>
      <w:r w:rsidR="00530D4E">
        <w:rPr>
          <w:rFonts w:asciiTheme="minorEastAsia" w:hAnsiTheme="minorEastAsia" w:cstheme="minorEastAsia" w:hint="eastAsia"/>
          <w:sz w:val="21"/>
          <w:szCs w:val="21"/>
        </w:rPr>
        <w:t>積んでいき、上から取り出すとい</w:t>
      </w:r>
      <w:r w:rsidR="00E84739">
        <w:rPr>
          <w:rFonts w:asciiTheme="minorEastAsia" w:hAnsiTheme="minorEastAsia" w:cstheme="minorEastAsia" w:hint="eastAsia"/>
          <w:sz w:val="21"/>
          <w:szCs w:val="21"/>
        </w:rPr>
        <w:t>うデータ配列のこと。</w:t>
      </w:r>
    </w:p>
    <w:p w14:paraId="5BE3BDF8" w14:textId="0D151EA3" w:rsidR="00530D4E" w:rsidRDefault="00E84739" w:rsidP="00C15B7D">
      <w:pPr>
        <w:pStyle w:val="a6"/>
        <w:ind w:leftChars="0" w:left="7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スタックを例えると、</w:t>
      </w:r>
      <w:r w:rsidR="00D23722">
        <w:rPr>
          <w:rFonts w:asciiTheme="minorEastAsia" w:hAnsiTheme="minorEastAsia" w:cstheme="minorEastAsia" w:hint="eastAsia"/>
          <w:sz w:val="21"/>
          <w:szCs w:val="21"/>
        </w:rPr>
        <w:t>積み木のようなもの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である。積み木は、上から積むことが出来るが、崩さないようにしたから取り出すのは至難の業である。そのため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例えるなら</w:t>
      </w:r>
      <w:r w:rsidR="009D0283">
        <w:rPr>
          <w:rFonts w:asciiTheme="minorEastAsia" w:hAnsiTheme="minorEastAsia" w:cstheme="minorEastAsia" w:hint="eastAsia"/>
          <w:sz w:val="21"/>
          <w:szCs w:val="21"/>
        </w:rPr>
        <w:t>、積み木のようなデータ配列である。</w:t>
      </w:r>
    </w:p>
    <w:p w14:paraId="10850362" w14:textId="77777777" w:rsidR="00C15B7D" w:rsidRDefault="00C15B7D" w:rsidP="00C15B7D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キューは、データを上から積んでいき、下から取り出すというデータ配列のこと。</w:t>
      </w:r>
    </w:p>
    <w:p w14:paraId="233E0A06" w14:textId="3C90FE45" w:rsidR="009D0283" w:rsidRDefault="00C15B7D" w:rsidP="00C5221B">
      <w:pPr>
        <w:pStyle w:val="a6"/>
        <w:ind w:leftChars="0" w:left="7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キューを例えると、</w:t>
      </w:r>
      <w:r w:rsidR="006465E8">
        <w:rPr>
          <w:rFonts w:asciiTheme="minorEastAsia" w:hAnsiTheme="minorEastAsia" w:cstheme="minorEastAsia" w:hint="eastAsia"/>
          <w:sz w:val="21"/>
          <w:szCs w:val="21"/>
        </w:rPr>
        <w:t>チケットの販売所である。</w:t>
      </w:r>
      <w:r w:rsidR="00510F9B">
        <w:rPr>
          <w:rFonts w:asciiTheme="minorEastAsia" w:hAnsiTheme="minorEastAsia" w:cstheme="minorEastAsia" w:hint="eastAsia"/>
          <w:sz w:val="21"/>
          <w:szCs w:val="21"/>
        </w:rPr>
        <w:t>チケットの販売所は、後ろから人が増えていき、</w:t>
      </w:r>
      <w:r w:rsidR="00CF1A0B">
        <w:rPr>
          <w:rFonts w:asciiTheme="minorEastAsia" w:hAnsiTheme="minorEastAsia" w:cstheme="minorEastAsia" w:hint="eastAsia"/>
          <w:sz w:val="21"/>
          <w:szCs w:val="21"/>
        </w:rPr>
        <w:t>前から人が減っていく。</w:t>
      </w:r>
      <w:r w:rsidR="00C5221B">
        <w:rPr>
          <w:rFonts w:asciiTheme="minorEastAsia" w:hAnsiTheme="minorEastAsia" w:cstheme="minorEastAsia" w:hint="eastAsia"/>
          <w:sz w:val="21"/>
          <w:szCs w:val="21"/>
        </w:rPr>
        <w:t>そのため例えるなら、チケットの販売所である。</w:t>
      </w:r>
    </w:p>
    <w:p w14:paraId="2B5A3CDA" w14:textId="77777777" w:rsidR="00E84739" w:rsidRDefault="00E84739" w:rsidP="006B2D8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38C0A979" w14:textId="77777777" w:rsidR="00530D4E" w:rsidRDefault="00530D4E" w:rsidP="006B2D8F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</w:p>
    <w:p w14:paraId="1BCB080F" w14:textId="5247E5F2" w:rsidR="00CE4C60" w:rsidRDefault="00017C2A" w:rsidP="00CE4C60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スタックプログラムの考察</w:t>
      </w:r>
    </w:p>
    <w:p w14:paraId="2E564A77" w14:textId="3175FE4E" w:rsidR="00813D87" w:rsidRDefault="00855B7D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スタックプログラムは、最初for文で、削除をしていた。しかしそのままだと、Stack()に入れる引数を変更すると、for文の回数を変更しなければ、入っている中身を全て取り出すことが出来なくなる。</w:t>
      </w:r>
      <w:r w:rsidRPr="00813D87">
        <w:rPr>
          <w:rFonts w:asciiTheme="minorEastAsia" w:hAnsiTheme="minorEastAsia" w:cstheme="minorEastAsia" w:hint="eastAsia"/>
          <w:sz w:val="21"/>
          <w:szCs w:val="21"/>
        </w:rPr>
        <w:t>そのため、Stack()の引数が変わったとしても、While文を用いる事で、全てを取り出せるようにした</w:t>
      </w:r>
      <w:r w:rsidR="00AC277F">
        <w:rPr>
          <w:rFonts w:asciiTheme="minorEastAsia" w:hAnsiTheme="minorEastAsia" w:cstheme="minorEastAsia" w:hint="eastAsia"/>
          <w:sz w:val="21"/>
          <w:szCs w:val="21"/>
        </w:rPr>
        <w:t>。</w:t>
      </w:r>
    </w:p>
    <w:p w14:paraId="65771A62" w14:textId="002F36CF" w:rsidR="00855B7D" w:rsidRDefault="00813D87" w:rsidP="00813D87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 w:rsidRPr="00813D87">
        <w:rPr>
          <w:rFonts w:asciiTheme="minorEastAsia" w:hAnsiTheme="minorEastAsia" w:cstheme="minorEastAsia" w:hint="eastAsia"/>
          <w:sz w:val="21"/>
          <w:szCs w:val="21"/>
        </w:rPr>
        <w:t>関数を実際に書いてみたことで、簡単にスタックを記述できることが分かった。</w:t>
      </w:r>
    </w:p>
    <w:p w14:paraId="52513713" w14:textId="7DB06320" w:rsidR="00855B7D" w:rsidRDefault="00027088" w:rsidP="003E4532">
      <w:pPr>
        <w:pStyle w:val="a6"/>
        <w:ind w:leftChars="327" w:left="719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ライブラリ内で</w:t>
      </w:r>
      <w:r w:rsidR="004F2869">
        <w:rPr>
          <w:rFonts w:asciiTheme="minorEastAsia" w:hAnsiTheme="minorEastAsia" w:cstheme="minorEastAsia" w:hint="eastAsia"/>
          <w:sz w:val="21"/>
          <w:szCs w:val="21"/>
        </w:rPr>
        <w:t>今まで、自動的にやっていたことが、</w:t>
      </w:r>
      <w:r w:rsidR="003E4532">
        <w:rPr>
          <w:rFonts w:asciiTheme="minorEastAsia" w:hAnsiTheme="minorEastAsia" w:cstheme="minorEastAsia" w:hint="eastAsia"/>
          <w:sz w:val="21"/>
          <w:szCs w:val="21"/>
        </w:rPr>
        <w:t>記述出来るようになったため、理解が深まったと感じる。</w:t>
      </w:r>
    </w:p>
    <w:p w14:paraId="5A2EF2A0" w14:textId="77777777" w:rsidR="003E4532" w:rsidRPr="00855B7D" w:rsidRDefault="003E4532" w:rsidP="003E4532">
      <w:pPr>
        <w:pStyle w:val="a6"/>
        <w:ind w:leftChars="327" w:left="719"/>
        <w:rPr>
          <w:rFonts w:asciiTheme="minorEastAsia" w:hAnsiTheme="minorEastAsia" w:cstheme="minorEastAsia" w:hint="eastAsia"/>
          <w:sz w:val="21"/>
          <w:szCs w:val="21"/>
        </w:rPr>
      </w:pPr>
    </w:p>
    <w:p w14:paraId="392BB6F9" w14:textId="20C08E7C" w:rsidR="00017C2A" w:rsidRDefault="00017C2A" w:rsidP="00017C2A">
      <w:pPr>
        <w:pStyle w:val="a6"/>
        <w:numPr>
          <w:ilvl w:val="0"/>
          <w:numId w:val="17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キュープログラムの考察</w:t>
      </w:r>
    </w:p>
    <w:p w14:paraId="09D76CFF" w14:textId="1ECDE59D" w:rsidR="00AC264A" w:rsidRDefault="00F05BC7" w:rsidP="00AC264A">
      <w:pPr>
        <w:pStyle w:val="a6"/>
        <w:ind w:leftChars="0" w:left="420"/>
        <w:rPr>
          <w:rFonts w:asciiTheme="minorEastAsia" w:hAnsiTheme="minorEastAsia" w:cstheme="minor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Queueインスタンス</w:t>
      </w:r>
      <w:r w:rsidR="00C31F67">
        <w:rPr>
          <w:rFonts w:asciiTheme="minorEastAsia" w:hAnsiTheme="minorEastAsia" w:cstheme="minorEastAsia" w:hint="eastAsia"/>
          <w:sz w:val="21"/>
          <w:szCs w:val="21"/>
        </w:rPr>
        <w:t>にenqueue</w:t>
      </w:r>
      <w:r w:rsidR="003B34C3">
        <w:rPr>
          <w:rFonts w:asciiTheme="minorEastAsia" w:hAnsiTheme="minorEastAsia" w:cstheme="minorEastAsia" w:hint="eastAsia"/>
          <w:sz w:val="21"/>
          <w:szCs w:val="21"/>
        </w:rPr>
        <w:t>で追加してい</w:t>
      </w:r>
      <w:r w:rsidR="00A946AD">
        <w:rPr>
          <w:rFonts w:asciiTheme="minorEastAsia" w:hAnsiTheme="minorEastAsia" w:cstheme="minorEastAsia" w:hint="eastAsia"/>
          <w:sz w:val="21"/>
          <w:szCs w:val="21"/>
        </w:rPr>
        <w:t>き、</w:t>
      </w:r>
      <w:r w:rsidR="00857D90">
        <w:rPr>
          <w:rFonts w:asciiTheme="minorEastAsia" w:hAnsiTheme="minorEastAsia" w:cstheme="minorEastAsia" w:hint="eastAsia"/>
          <w:sz w:val="21"/>
          <w:szCs w:val="21"/>
        </w:rPr>
        <w:t>Queue()の引数に入れた数値を超えると、</w:t>
      </w:r>
      <w:r w:rsidR="00141B8A">
        <w:rPr>
          <w:rFonts w:asciiTheme="minorEastAsia" w:hAnsiTheme="minorEastAsia" w:cstheme="minorEastAsia" w:hint="eastAsia"/>
          <w:sz w:val="21"/>
          <w:szCs w:val="21"/>
        </w:rPr>
        <w:t>値が上書きされることがわかった。</w:t>
      </w:r>
      <w:r w:rsidR="00CB6148">
        <w:rPr>
          <w:rFonts w:asciiTheme="minorEastAsia" w:hAnsiTheme="minorEastAsia" w:cstheme="minorEastAsia" w:hint="eastAsia"/>
          <w:sz w:val="21"/>
          <w:szCs w:val="21"/>
        </w:rPr>
        <w:t>これは、</w:t>
      </w:r>
      <w:r w:rsidR="003A76CB">
        <w:rPr>
          <w:rFonts w:asciiTheme="minorEastAsia" w:hAnsiTheme="minorEastAsia" w:cstheme="minorEastAsia" w:hint="eastAsia"/>
          <w:sz w:val="21"/>
          <w:szCs w:val="21"/>
        </w:rPr>
        <w:t>配列の末尾に追加しようとしたが、</w:t>
      </w:r>
      <w:r w:rsidR="008E6E12">
        <w:rPr>
          <w:rFonts w:asciiTheme="minorEastAsia" w:hAnsiTheme="minorEastAsia" w:cstheme="minorEastAsia" w:hint="eastAsia"/>
          <w:sz w:val="21"/>
          <w:szCs w:val="21"/>
        </w:rPr>
        <w:t>配列が存在しないため、</w:t>
      </w:r>
      <w:r w:rsidR="00BF2E61">
        <w:rPr>
          <w:rFonts w:asciiTheme="minorEastAsia" w:hAnsiTheme="minorEastAsia" w:cstheme="minorEastAsia" w:hint="eastAsia"/>
          <w:sz w:val="21"/>
          <w:szCs w:val="21"/>
        </w:rPr>
        <w:t>最初の文字</w:t>
      </w:r>
      <w:r w:rsidR="00C7441F">
        <w:rPr>
          <w:rFonts w:asciiTheme="minorEastAsia" w:hAnsiTheme="minorEastAsia" w:cstheme="minorEastAsia" w:hint="eastAsia"/>
          <w:sz w:val="21"/>
          <w:szCs w:val="21"/>
        </w:rPr>
        <w:t>に値が上書きされてしまったために生じる現象だと考えられる。</w:t>
      </w:r>
    </w:p>
    <w:p w14:paraId="6406F91D" w14:textId="651AEA4A" w:rsidR="00C7441F" w:rsidRPr="00017C2A" w:rsidRDefault="00C7441F" w:rsidP="00AC264A">
      <w:pPr>
        <w:pStyle w:val="a6"/>
        <w:ind w:leftChars="0" w:left="420"/>
        <w:rPr>
          <w:rFonts w:asciiTheme="minorEastAsia" w:hAnsiTheme="minorEastAsia" w:cstheme="minorEastAsia" w:hint="eastAsia"/>
          <w:sz w:val="21"/>
          <w:szCs w:val="21"/>
        </w:rPr>
      </w:pPr>
      <w:r>
        <w:rPr>
          <w:rFonts w:asciiTheme="minorEastAsia" w:hAnsiTheme="minorEastAsia" w:cstheme="minorEastAsia" w:hint="eastAsia"/>
          <w:sz w:val="21"/>
          <w:szCs w:val="21"/>
        </w:rPr>
        <w:t>このような問題が実際の開発現場で起こってしまった場合、</w:t>
      </w:r>
      <w:r w:rsidR="00520A28">
        <w:rPr>
          <w:rFonts w:asciiTheme="minorEastAsia" w:hAnsiTheme="minorEastAsia" w:cstheme="minorEastAsia" w:hint="eastAsia"/>
          <w:sz w:val="21"/>
          <w:szCs w:val="21"/>
        </w:rPr>
        <w:t>実行は出来るが、</w:t>
      </w:r>
      <w:r w:rsidR="001276E7">
        <w:rPr>
          <w:rFonts w:asciiTheme="minorEastAsia" w:hAnsiTheme="minorEastAsia" w:cstheme="minorEastAsia" w:hint="eastAsia"/>
          <w:sz w:val="21"/>
          <w:szCs w:val="21"/>
        </w:rPr>
        <w:t>バグの原因となってしまうことが予想される。</w:t>
      </w:r>
    </w:p>
    <w:p w14:paraId="22162E73" w14:textId="196805BD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19C8864" w14:textId="73622A18" w:rsidR="00BF34EB" w:rsidRDefault="001F51B5" w:rsidP="64E297D1">
      <w:pPr>
        <w:rPr>
          <w:rFonts w:asciiTheme="minorEastAsia" w:hAnsiTheme="minorEastAsia" w:cstheme="minorEastAsia"/>
          <w:sz w:val="21"/>
          <w:szCs w:val="21"/>
        </w:rPr>
      </w:pPr>
      <w:r w:rsidRPr="64E297D1">
        <w:rPr>
          <w:rFonts w:asciiTheme="minorEastAsia" w:hAnsiTheme="minorEastAsia" w:cstheme="minorEastAsia"/>
          <w:sz w:val="21"/>
          <w:szCs w:val="21"/>
        </w:rPr>
        <w:t>【参考文献】</w:t>
      </w:r>
    </w:p>
    <w:p w14:paraId="3AFDF5C4" w14:textId="44B763C7" w:rsidR="64E297D1" w:rsidRDefault="64E297D1" w:rsidP="64E297D1">
      <w:pPr>
        <w:rPr>
          <w:rFonts w:asciiTheme="minorEastAsia" w:hAnsiTheme="minorEastAsia" w:cstheme="minorEastAsia"/>
          <w:sz w:val="21"/>
          <w:szCs w:val="21"/>
        </w:rPr>
      </w:pPr>
    </w:p>
    <w:p w14:paraId="26C2B2F9" w14:textId="4834CE7A" w:rsidR="00935541" w:rsidRDefault="7743F1C3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「アルゴリズムとデータ解析の授業スライド、</w:t>
      </w:r>
      <w:r w:rsidR="5E232295" w:rsidRPr="2DF3AA54">
        <w:rPr>
          <w:rFonts w:asciiTheme="minorEastAsia" w:hAnsiTheme="minorEastAsia" w:cstheme="minorEastAsia"/>
          <w:sz w:val="21"/>
          <w:szCs w:val="21"/>
        </w:rPr>
        <w:t>スタックとキュー</w:t>
      </w:r>
      <w:r w:rsidRPr="2DF3AA54">
        <w:rPr>
          <w:rFonts w:asciiTheme="minorEastAsia" w:hAnsiTheme="minorEastAsia" w:cstheme="minorEastAsia"/>
          <w:sz w:val="21"/>
          <w:szCs w:val="21"/>
        </w:rPr>
        <w:t>について」</w:t>
      </w:r>
    </w:p>
    <w:p w14:paraId="4EDCA619" w14:textId="76D874E1" w:rsidR="00935541" w:rsidRDefault="00397DE6" w:rsidP="70BAD67E">
      <w:pPr>
        <w:pStyle w:val="a6"/>
        <w:numPr>
          <w:ilvl w:val="0"/>
          <w:numId w:val="1"/>
        </w:numPr>
        <w:ind w:leftChars="0"/>
        <w:rPr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増井</w:t>
      </w:r>
      <w:r w:rsidR="00B84F8F" w:rsidRPr="2DF3AA54">
        <w:rPr>
          <w:rFonts w:asciiTheme="minorEastAsia" w:hAnsiTheme="minorEastAsia" w:cstheme="minorEastAsia"/>
          <w:sz w:val="21"/>
          <w:szCs w:val="21"/>
        </w:rPr>
        <w:t>敏克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(2020)</w:t>
      </w:r>
      <w:r w:rsidR="007223B9" w:rsidRPr="2DF3AA54">
        <w:rPr>
          <w:rFonts w:asciiTheme="minorEastAsia" w:hAnsiTheme="minorEastAsia" w:cstheme="minorEastAsia"/>
          <w:sz w:val="21"/>
          <w:szCs w:val="21"/>
        </w:rPr>
        <w:t>「</w:t>
      </w:r>
      <w:r w:rsidR="00511A27" w:rsidRPr="2DF3AA54">
        <w:rPr>
          <w:rFonts w:asciiTheme="minorEastAsia" w:hAnsiTheme="minorEastAsia" w:cstheme="minorEastAsia"/>
          <w:sz w:val="21"/>
          <w:szCs w:val="21"/>
        </w:rPr>
        <w:t>Pythonで始めるアルゴリズム入門</w:t>
      </w:r>
      <w:r w:rsidR="00FD0C86" w:rsidRPr="2DF3AA54">
        <w:rPr>
          <w:rFonts w:asciiTheme="minorEastAsia" w:hAnsiTheme="minorEastAsia" w:cstheme="minorEastAsia"/>
          <w:sz w:val="21"/>
          <w:szCs w:val="21"/>
        </w:rPr>
        <w:t>」</w:t>
      </w:r>
      <w:r w:rsidR="004D02F7" w:rsidRPr="2DF3AA54">
        <w:rPr>
          <w:rFonts w:asciiTheme="minorEastAsia" w:hAnsiTheme="minorEastAsia" w:cstheme="minorEastAsia"/>
          <w:sz w:val="21"/>
          <w:szCs w:val="21"/>
        </w:rPr>
        <w:t>翔泳社</w:t>
      </w:r>
    </w:p>
    <w:p w14:paraId="611957BC" w14:textId="233A27E0" w:rsidR="00FD0C86" w:rsidRDefault="000A18F0" w:rsidP="2DF3AA54">
      <w:pPr>
        <w:pStyle w:val="a6"/>
        <w:numPr>
          <w:ilvl w:val="0"/>
          <w:numId w:val="1"/>
        </w:numPr>
        <w:ind w:leftChars="0"/>
        <w:rPr>
          <w:rFonts w:asciiTheme="minorEastAsia" w:hAnsiTheme="minorEastAsia" w:cstheme="minorEastAsia"/>
          <w:sz w:val="21"/>
          <w:szCs w:val="21"/>
        </w:rPr>
      </w:pPr>
      <w:r w:rsidRPr="2DF3AA54">
        <w:rPr>
          <w:rFonts w:asciiTheme="minorEastAsia" w:hAnsiTheme="minorEastAsia" w:cstheme="minorEastAsia"/>
          <w:sz w:val="21"/>
          <w:szCs w:val="21"/>
        </w:rPr>
        <w:t>「参考文献の書き方」</w:t>
      </w:r>
      <w:r w:rsidR="00D2781A" w:rsidRPr="2DF3AA54">
        <w:rPr>
          <w:rFonts w:asciiTheme="minorEastAsia" w:hAnsiTheme="minorEastAsia" w:cstheme="minorEastAsia"/>
          <w:sz w:val="21"/>
          <w:szCs w:val="21"/>
        </w:rPr>
        <w:t>&lt;</w:t>
      </w:r>
      <w:hyperlink r:id="rId9">
        <w:r w:rsidR="00D2781A" w:rsidRPr="2DF3AA54">
          <w:rPr>
            <w:rStyle w:val="a3"/>
            <w:rFonts w:asciiTheme="minorEastAsia" w:hAnsiTheme="minorEastAsia" w:cstheme="minorEastAsia"/>
            <w:sz w:val="21"/>
            <w:szCs w:val="21"/>
          </w:rPr>
          <w:t>http://www7a.biglobe.ne.jp/nifongo/ron/ron_04.html</w:t>
        </w:r>
      </w:hyperlink>
      <w:r w:rsidR="00D2781A" w:rsidRPr="2DF3AA54">
        <w:rPr>
          <w:rFonts w:asciiTheme="minorEastAsia" w:hAnsiTheme="minorEastAsia" w:cstheme="minorEastAsia"/>
          <w:sz w:val="21"/>
          <w:szCs w:val="21"/>
        </w:rPr>
        <w:t>&gt;</w:t>
      </w:r>
    </w:p>
    <w:p w14:paraId="379D0DE1" w14:textId="77777777" w:rsidR="000A18F0" w:rsidRDefault="000A18F0" w:rsidP="64E297D1">
      <w:pPr>
        <w:rPr>
          <w:rFonts w:asciiTheme="minorEastAsia" w:hAnsiTheme="minorEastAsia" w:cstheme="minorEastAsia"/>
          <w:sz w:val="21"/>
          <w:szCs w:val="21"/>
        </w:rPr>
      </w:pPr>
    </w:p>
    <w:sectPr w:rsidR="000A18F0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E592C" w14:textId="77777777" w:rsidR="00633A95" w:rsidRDefault="00633A95">
      <w:pPr>
        <w:spacing w:line="240" w:lineRule="auto"/>
      </w:pPr>
      <w:r>
        <w:separator/>
      </w:r>
    </w:p>
  </w:endnote>
  <w:endnote w:type="continuationSeparator" w:id="0">
    <w:p w14:paraId="759D6C33" w14:textId="77777777" w:rsidR="00633A95" w:rsidRDefault="00633A95">
      <w:pPr>
        <w:spacing w:line="240" w:lineRule="auto"/>
      </w:pPr>
      <w:r>
        <w:continuationSeparator/>
      </w:r>
    </w:p>
  </w:endnote>
  <w:endnote w:type="continuationNotice" w:id="1">
    <w:p w14:paraId="25ACCAD3" w14:textId="77777777" w:rsidR="00633A95" w:rsidRDefault="00633A9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7C089" w14:textId="77777777" w:rsidR="00633A95" w:rsidRDefault="00633A95">
      <w:pPr>
        <w:spacing w:line="240" w:lineRule="auto"/>
      </w:pPr>
      <w:r>
        <w:separator/>
      </w:r>
    </w:p>
  </w:footnote>
  <w:footnote w:type="continuationSeparator" w:id="0">
    <w:p w14:paraId="762BAA92" w14:textId="77777777" w:rsidR="00633A95" w:rsidRDefault="00633A95">
      <w:pPr>
        <w:spacing w:line="240" w:lineRule="auto"/>
      </w:pPr>
      <w:r>
        <w:continuationSeparator/>
      </w:r>
    </w:p>
  </w:footnote>
  <w:footnote w:type="continuationNotice" w:id="1">
    <w:p w14:paraId="000646DC" w14:textId="77777777" w:rsidR="00633A95" w:rsidRDefault="00633A9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F" w14:textId="6741C466" w:rsidR="00692C14" w:rsidRDefault="00692C14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03E5"/>
    <w:multiLevelType w:val="hybridMultilevel"/>
    <w:tmpl w:val="244E5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BB1C15"/>
    <w:multiLevelType w:val="hybridMultilevel"/>
    <w:tmpl w:val="FFFFFFFF"/>
    <w:lvl w:ilvl="0" w:tplc="F54E5004">
      <w:start w:val="1"/>
      <w:numFmt w:val="decimal"/>
      <w:lvlText w:val="%1."/>
      <w:lvlJc w:val="left"/>
      <w:pPr>
        <w:ind w:left="420" w:hanging="420"/>
      </w:pPr>
    </w:lvl>
    <w:lvl w:ilvl="1" w:tplc="35DCB1FE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936D452">
      <w:start w:val="1"/>
      <w:numFmt w:val="lowerRoman"/>
      <w:lvlText w:val="%3."/>
      <w:lvlJc w:val="right"/>
      <w:pPr>
        <w:ind w:left="1260" w:hanging="420"/>
      </w:pPr>
    </w:lvl>
    <w:lvl w:ilvl="3" w:tplc="DFECF590">
      <w:start w:val="1"/>
      <w:numFmt w:val="decimal"/>
      <w:lvlText w:val="%4."/>
      <w:lvlJc w:val="left"/>
      <w:pPr>
        <w:ind w:left="1680" w:hanging="420"/>
      </w:pPr>
    </w:lvl>
    <w:lvl w:ilvl="4" w:tplc="2BDA9D20">
      <w:start w:val="1"/>
      <w:numFmt w:val="lowerLetter"/>
      <w:lvlText w:val="%5."/>
      <w:lvlJc w:val="left"/>
      <w:pPr>
        <w:ind w:left="2100" w:hanging="420"/>
      </w:pPr>
    </w:lvl>
    <w:lvl w:ilvl="5" w:tplc="4672D41C">
      <w:start w:val="1"/>
      <w:numFmt w:val="lowerRoman"/>
      <w:lvlText w:val="%6."/>
      <w:lvlJc w:val="right"/>
      <w:pPr>
        <w:ind w:left="2520" w:hanging="420"/>
      </w:pPr>
    </w:lvl>
    <w:lvl w:ilvl="6" w:tplc="C310C904">
      <w:start w:val="1"/>
      <w:numFmt w:val="decimal"/>
      <w:lvlText w:val="%7."/>
      <w:lvlJc w:val="left"/>
      <w:pPr>
        <w:ind w:left="2940" w:hanging="420"/>
      </w:pPr>
    </w:lvl>
    <w:lvl w:ilvl="7" w:tplc="1EE459D2">
      <w:start w:val="1"/>
      <w:numFmt w:val="lowerLetter"/>
      <w:lvlText w:val="%8."/>
      <w:lvlJc w:val="left"/>
      <w:pPr>
        <w:ind w:left="3360" w:hanging="420"/>
      </w:pPr>
    </w:lvl>
    <w:lvl w:ilvl="8" w:tplc="27402656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83058F"/>
    <w:multiLevelType w:val="hybridMultilevel"/>
    <w:tmpl w:val="BB123A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F5AB7"/>
    <w:multiLevelType w:val="hybridMultilevel"/>
    <w:tmpl w:val="B2B8E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08206A"/>
    <w:multiLevelType w:val="hybridMultilevel"/>
    <w:tmpl w:val="FFFFFFFF"/>
    <w:lvl w:ilvl="0" w:tplc="5720CBDC">
      <w:start w:val="1"/>
      <w:numFmt w:val="decimal"/>
      <w:lvlText w:val="%1."/>
      <w:lvlJc w:val="left"/>
      <w:pPr>
        <w:ind w:left="420" w:hanging="420"/>
      </w:pPr>
    </w:lvl>
    <w:lvl w:ilvl="1" w:tplc="72128794">
      <w:start w:val="1"/>
      <w:numFmt w:val="decimal"/>
      <w:lvlText w:val="%2."/>
      <w:lvlJc w:val="left"/>
      <w:pPr>
        <w:ind w:left="840" w:hanging="420"/>
      </w:pPr>
    </w:lvl>
    <w:lvl w:ilvl="2" w:tplc="D62C0E18">
      <w:start w:val="1"/>
      <w:numFmt w:val="lowerRoman"/>
      <w:lvlText w:val="%3."/>
      <w:lvlJc w:val="right"/>
      <w:pPr>
        <w:ind w:left="1260" w:hanging="420"/>
      </w:pPr>
    </w:lvl>
    <w:lvl w:ilvl="3" w:tplc="F63E4C90">
      <w:start w:val="1"/>
      <w:numFmt w:val="decimal"/>
      <w:lvlText w:val="%4."/>
      <w:lvlJc w:val="left"/>
      <w:pPr>
        <w:ind w:left="1680" w:hanging="420"/>
      </w:pPr>
    </w:lvl>
    <w:lvl w:ilvl="4" w:tplc="C02E2886">
      <w:start w:val="1"/>
      <w:numFmt w:val="lowerLetter"/>
      <w:lvlText w:val="%5."/>
      <w:lvlJc w:val="left"/>
      <w:pPr>
        <w:ind w:left="2100" w:hanging="420"/>
      </w:pPr>
    </w:lvl>
    <w:lvl w:ilvl="5" w:tplc="06D67CDA">
      <w:start w:val="1"/>
      <w:numFmt w:val="lowerRoman"/>
      <w:lvlText w:val="%6."/>
      <w:lvlJc w:val="right"/>
      <w:pPr>
        <w:ind w:left="2520" w:hanging="420"/>
      </w:pPr>
    </w:lvl>
    <w:lvl w:ilvl="6" w:tplc="589250E0">
      <w:start w:val="1"/>
      <w:numFmt w:val="decimal"/>
      <w:lvlText w:val="%7."/>
      <w:lvlJc w:val="left"/>
      <w:pPr>
        <w:ind w:left="2940" w:hanging="420"/>
      </w:pPr>
    </w:lvl>
    <w:lvl w:ilvl="7" w:tplc="FD3EF896">
      <w:start w:val="1"/>
      <w:numFmt w:val="lowerLetter"/>
      <w:lvlText w:val="%8."/>
      <w:lvlJc w:val="left"/>
      <w:pPr>
        <w:ind w:left="3360" w:hanging="420"/>
      </w:pPr>
    </w:lvl>
    <w:lvl w:ilvl="8" w:tplc="49E4399E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840F2"/>
    <w:multiLevelType w:val="hybridMultilevel"/>
    <w:tmpl w:val="81D2C5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 w15:restartNumberingAfterBreak="0">
    <w:nsid w:val="3414222E"/>
    <w:multiLevelType w:val="hybridMultilevel"/>
    <w:tmpl w:val="889E923C"/>
    <w:lvl w:ilvl="0" w:tplc="010EE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7" w15:restartNumberingAfterBreak="0">
    <w:nsid w:val="39A775FD"/>
    <w:multiLevelType w:val="hybridMultilevel"/>
    <w:tmpl w:val="ED68395C"/>
    <w:lvl w:ilvl="0" w:tplc="FC888C6E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8" w15:restartNumberingAfterBreak="0">
    <w:nsid w:val="4A1E14D4"/>
    <w:multiLevelType w:val="hybridMultilevel"/>
    <w:tmpl w:val="D8826BD6"/>
    <w:lvl w:ilvl="0" w:tplc="D55CD51A">
      <w:start w:val="1"/>
      <w:numFmt w:val="decimal"/>
      <w:lvlText w:val="%1，"/>
      <w:lvlJc w:val="left"/>
      <w:pPr>
        <w:ind w:left="735" w:hanging="31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9" w15:restartNumberingAfterBreak="0">
    <w:nsid w:val="544804C7"/>
    <w:multiLevelType w:val="hybridMultilevel"/>
    <w:tmpl w:val="E6EEE9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AFE7E37"/>
    <w:multiLevelType w:val="hybridMultilevel"/>
    <w:tmpl w:val="FFFFFFFF"/>
    <w:lvl w:ilvl="0" w:tplc="C7B60B2C">
      <w:start w:val="1"/>
      <w:numFmt w:val="decimal"/>
      <w:lvlText w:val="%1."/>
      <w:lvlJc w:val="left"/>
      <w:pPr>
        <w:ind w:left="420" w:hanging="420"/>
      </w:pPr>
    </w:lvl>
    <w:lvl w:ilvl="1" w:tplc="FEC46478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AFBC4B24">
      <w:start w:val="1"/>
      <w:numFmt w:val="lowerRoman"/>
      <w:lvlText w:val="%3."/>
      <w:lvlJc w:val="right"/>
      <w:pPr>
        <w:ind w:left="1260" w:hanging="420"/>
      </w:pPr>
    </w:lvl>
    <w:lvl w:ilvl="3" w:tplc="F546075C">
      <w:start w:val="1"/>
      <w:numFmt w:val="decimal"/>
      <w:lvlText w:val="%4."/>
      <w:lvlJc w:val="left"/>
      <w:pPr>
        <w:ind w:left="1680" w:hanging="420"/>
      </w:pPr>
    </w:lvl>
    <w:lvl w:ilvl="4" w:tplc="D7102B14">
      <w:start w:val="1"/>
      <w:numFmt w:val="lowerLetter"/>
      <w:lvlText w:val="%5."/>
      <w:lvlJc w:val="left"/>
      <w:pPr>
        <w:ind w:left="2100" w:hanging="420"/>
      </w:pPr>
    </w:lvl>
    <w:lvl w:ilvl="5" w:tplc="1B388202">
      <w:start w:val="1"/>
      <w:numFmt w:val="lowerRoman"/>
      <w:lvlText w:val="%6."/>
      <w:lvlJc w:val="right"/>
      <w:pPr>
        <w:ind w:left="2520" w:hanging="420"/>
      </w:pPr>
    </w:lvl>
    <w:lvl w:ilvl="6" w:tplc="0A3639F6">
      <w:start w:val="1"/>
      <w:numFmt w:val="decimal"/>
      <w:lvlText w:val="%7."/>
      <w:lvlJc w:val="left"/>
      <w:pPr>
        <w:ind w:left="2940" w:hanging="420"/>
      </w:pPr>
    </w:lvl>
    <w:lvl w:ilvl="7" w:tplc="FEDCF11E">
      <w:start w:val="1"/>
      <w:numFmt w:val="lowerLetter"/>
      <w:lvlText w:val="%8."/>
      <w:lvlJc w:val="left"/>
      <w:pPr>
        <w:ind w:left="3360" w:hanging="420"/>
      </w:pPr>
    </w:lvl>
    <w:lvl w:ilvl="8" w:tplc="D53C1E2A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B5750C0"/>
    <w:multiLevelType w:val="hybridMultilevel"/>
    <w:tmpl w:val="1816510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D60C8F"/>
    <w:multiLevelType w:val="hybridMultilevel"/>
    <w:tmpl w:val="DC8ED7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3" w15:restartNumberingAfterBreak="0">
    <w:nsid w:val="619F5ED7"/>
    <w:multiLevelType w:val="hybridMultilevel"/>
    <w:tmpl w:val="5DD08254"/>
    <w:lvl w:ilvl="0" w:tplc="3BF45402">
      <w:start w:val="1"/>
      <w:numFmt w:val="decimal"/>
      <w:lvlText w:val="%1."/>
      <w:lvlJc w:val="left"/>
      <w:pPr>
        <w:ind w:left="420" w:hanging="420"/>
      </w:pPr>
    </w:lvl>
    <w:lvl w:ilvl="1" w:tplc="584CB056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7C02DC0E">
      <w:start w:val="1"/>
      <w:numFmt w:val="lowerRoman"/>
      <w:lvlText w:val="%3."/>
      <w:lvlJc w:val="right"/>
      <w:pPr>
        <w:ind w:left="1260" w:hanging="420"/>
      </w:pPr>
    </w:lvl>
    <w:lvl w:ilvl="3" w:tplc="A9D4C2B4">
      <w:start w:val="1"/>
      <w:numFmt w:val="decimal"/>
      <w:lvlText w:val="%4."/>
      <w:lvlJc w:val="left"/>
      <w:pPr>
        <w:ind w:left="1680" w:hanging="420"/>
      </w:pPr>
    </w:lvl>
    <w:lvl w:ilvl="4" w:tplc="24369C94">
      <w:start w:val="1"/>
      <w:numFmt w:val="lowerLetter"/>
      <w:lvlText w:val="%5."/>
      <w:lvlJc w:val="left"/>
      <w:pPr>
        <w:ind w:left="2100" w:hanging="420"/>
      </w:pPr>
    </w:lvl>
    <w:lvl w:ilvl="5" w:tplc="6E2C04BC">
      <w:start w:val="1"/>
      <w:numFmt w:val="lowerRoman"/>
      <w:lvlText w:val="%6."/>
      <w:lvlJc w:val="right"/>
      <w:pPr>
        <w:ind w:left="2520" w:hanging="420"/>
      </w:pPr>
    </w:lvl>
    <w:lvl w:ilvl="6" w:tplc="ECF4E230">
      <w:start w:val="1"/>
      <w:numFmt w:val="decimal"/>
      <w:lvlText w:val="%7."/>
      <w:lvlJc w:val="left"/>
      <w:pPr>
        <w:ind w:left="2940" w:hanging="420"/>
      </w:pPr>
    </w:lvl>
    <w:lvl w:ilvl="7" w:tplc="C5FCE506">
      <w:start w:val="1"/>
      <w:numFmt w:val="lowerLetter"/>
      <w:lvlText w:val="%8."/>
      <w:lvlJc w:val="left"/>
      <w:pPr>
        <w:ind w:left="3360" w:hanging="420"/>
      </w:pPr>
    </w:lvl>
    <w:lvl w:ilvl="8" w:tplc="DDE40D5A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900EAB"/>
    <w:multiLevelType w:val="hybridMultilevel"/>
    <w:tmpl w:val="AB6E1088"/>
    <w:lvl w:ilvl="0" w:tplc="95BA807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6EC02A1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6FB6154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29A38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9322E36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32A6882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28101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EF2878F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3DC4F5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C4200E2"/>
    <w:multiLevelType w:val="hybridMultilevel"/>
    <w:tmpl w:val="297848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75A45341"/>
    <w:multiLevelType w:val="hybridMultilevel"/>
    <w:tmpl w:val="66BA5084"/>
    <w:lvl w:ilvl="0" w:tplc="38B6FF90">
      <w:start w:val="1"/>
      <w:numFmt w:val="decimal"/>
      <w:lvlText w:val="%1."/>
      <w:lvlJc w:val="left"/>
      <w:pPr>
        <w:ind w:left="420" w:hanging="420"/>
      </w:pPr>
    </w:lvl>
    <w:lvl w:ilvl="1" w:tplc="0344946C">
      <w:start w:val="1"/>
      <w:numFmt w:val="decimal"/>
      <w:lvlText w:val="%2."/>
      <w:lvlJc w:val="left"/>
      <w:pPr>
        <w:ind w:left="840" w:hanging="420"/>
      </w:pPr>
    </w:lvl>
    <w:lvl w:ilvl="2" w:tplc="65CCC5A2">
      <w:start w:val="1"/>
      <w:numFmt w:val="lowerRoman"/>
      <w:lvlText w:val="%3."/>
      <w:lvlJc w:val="right"/>
      <w:pPr>
        <w:ind w:left="1260" w:hanging="420"/>
      </w:pPr>
    </w:lvl>
    <w:lvl w:ilvl="3" w:tplc="87986D38">
      <w:start w:val="1"/>
      <w:numFmt w:val="decimal"/>
      <w:lvlText w:val="%4."/>
      <w:lvlJc w:val="left"/>
      <w:pPr>
        <w:ind w:left="1680" w:hanging="420"/>
      </w:pPr>
    </w:lvl>
    <w:lvl w:ilvl="4" w:tplc="7458C750">
      <w:start w:val="1"/>
      <w:numFmt w:val="lowerLetter"/>
      <w:lvlText w:val="%5."/>
      <w:lvlJc w:val="left"/>
      <w:pPr>
        <w:ind w:left="2100" w:hanging="420"/>
      </w:pPr>
    </w:lvl>
    <w:lvl w:ilvl="5" w:tplc="E8F248EA">
      <w:start w:val="1"/>
      <w:numFmt w:val="lowerRoman"/>
      <w:lvlText w:val="%6."/>
      <w:lvlJc w:val="right"/>
      <w:pPr>
        <w:ind w:left="2520" w:hanging="420"/>
      </w:pPr>
    </w:lvl>
    <w:lvl w:ilvl="6" w:tplc="8FA67C12">
      <w:start w:val="1"/>
      <w:numFmt w:val="decimal"/>
      <w:lvlText w:val="%7."/>
      <w:lvlJc w:val="left"/>
      <w:pPr>
        <w:ind w:left="2940" w:hanging="420"/>
      </w:pPr>
    </w:lvl>
    <w:lvl w:ilvl="7" w:tplc="2F2AE026">
      <w:start w:val="1"/>
      <w:numFmt w:val="lowerLetter"/>
      <w:lvlText w:val="%8."/>
      <w:lvlJc w:val="left"/>
      <w:pPr>
        <w:ind w:left="3360" w:hanging="420"/>
      </w:pPr>
    </w:lvl>
    <w:lvl w:ilvl="8" w:tplc="CC627E86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7216E4"/>
    <w:multiLevelType w:val="hybridMultilevel"/>
    <w:tmpl w:val="E30A7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CDF5C67"/>
    <w:multiLevelType w:val="hybridMultilevel"/>
    <w:tmpl w:val="49A0D0EE"/>
    <w:lvl w:ilvl="0" w:tplc="E606F464">
      <w:start w:val="1"/>
      <w:numFmt w:val="decimal"/>
      <w:lvlText w:val="%1."/>
      <w:lvlJc w:val="left"/>
      <w:pPr>
        <w:ind w:left="420" w:hanging="420"/>
      </w:pPr>
    </w:lvl>
    <w:lvl w:ilvl="1" w:tplc="2B48EEE2">
      <w:start w:val="1"/>
      <w:numFmt w:val="lowerLetter"/>
      <w:lvlText w:val="%2."/>
      <w:lvlJc w:val="left"/>
      <w:pPr>
        <w:ind w:left="840" w:hanging="420"/>
      </w:pPr>
    </w:lvl>
    <w:lvl w:ilvl="2" w:tplc="1346CF16">
      <w:start w:val="1"/>
      <w:numFmt w:val="lowerRoman"/>
      <w:lvlText w:val="%3."/>
      <w:lvlJc w:val="right"/>
      <w:pPr>
        <w:ind w:left="1260" w:hanging="420"/>
      </w:pPr>
    </w:lvl>
    <w:lvl w:ilvl="3" w:tplc="FF6095D4">
      <w:start w:val="1"/>
      <w:numFmt w:val="decimal"/>
      <w:lvlText w:val="%4."/>
      <w:lvlJc w:val="left"/>
      <w:pPr>
        <w:ind w:left="1680" w:hanging="420"/>
      </w:pPr>
    </w:lvl>
    <w:lvl w:ilvl="4" w:tplc="8B968A60">
      <w:start w:val="1"/>
      <w:numFmt w:val="lowerLetter"/>
      <w:lvlText w:val="%5."/>
      <w:lvlJc w:val="left"/>
      <w:pPr>
        <w:ind w:left="2100" w:hanging="420"/>
      </w:pPr>
    </w:lvl>
    <w:lvl w:ilvl="5" w:tplc="2034AC1E">
      <w:start w:val="1"/>
      <w:numFmt w:val="lowerRoman"/>
      <w:lvlText w:val="%6."/>
      <w:lvlJc w:val="right"/>
      <w:pPr>
        <w:ind w:left="2520" w:hanging="420"/>
      </w:pPr>
    </w:lvl>
    <w:lvl w:ilvl="6" w:tplc="AEE65D80">
      <w:start w:val="1"/>
      <w:numFmt w:val="decimal"/>
      <w:lvlText w:val="%7."/>
      <w:lvlJc w:val="left"/>
      <w:pPr>
        <w:ind w:left="2940" w:hanging="420"/>
      </w:pPr>
    </w:lvl>
    <w:lvl w:ilvl="7" w:tplc="8A381EC0">
      <w:start w:val="1"/>
      <w:numFmt w:val="lowerLetter"/>
      <w:lvlText w:val="%8."/>
      <w:lvlJc w:val="left"/>
      <w:pPr>
        <w:ind w:left="3360" w:hanging="420"/>
      </w:pPr>
    </w:lvl>
    <w:lvl w:ilvl="8" w:tplc="F342B914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"/>
  </w:num>
  <w:num w:numId="6">
    <w:abstractNumId w:val="16"/>
  </w:num>
  <w:num w:numId="7">
    <w:abstractNumId w:val="4"/>
  </w:num>
  <w:num w:numId="8">
    <w:abstractNumId w:val="6"/>
  </w:num>
  <w:num w:numId="9">
    <w:abstractNumId w:val="17"/>
  </w:num>
  <w:num w:numId="10">
    <w:abstractNumId w:val="5"/>
  </w:num>
  <w:num w:numId="11">
    <w:abstractNumId w:val="12"/>
  </w:num>
  <w:num w:numId="12">
    <w:abstractNumId w:val="3"/>
  </w:num>
  <w:num w:numId="13">
    <w:abstractNumId w:val="9"/>
  </w:num>
  <w:num w:numId="14">
    <w:abstractNumId w:val="2"/>
  </w:num>
  <w:num w:numId="15">
    <w:abstractNumId w:val="11"/>
  </w:num>
  <w:num w:numId="16">
    <w:abstractNumId w:val="0"/>
  </w:num>
  <w:num w:numId="17">
    <w:abstractNumId w:val="15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720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C14"/>
    <w:rsid w:val="00017C2A"/>
    <w:rsid w:val="00027088"/>
    <w:rsid w:val="00036FAB"/>
    <w:rsid w:val="00037E3A"/>
    <w:rsid w:val="0007082A"/>
    <w:rsid w:val="000937B0"/>
    <w:rsid w:val="00094A81"/>
    <w:rsid w:val="000A18F0"/>
    <w:rsid w:val="000A1A5E"/>
    <w:rsid w:val="000A4614"/>
    <w:rsid w:val="001276E7"/>
    <w:rsid w:val="00141B8A"/>
    <w:rsid w:val="00157660"/>
    <w:rsid w:val="00165C66"/>
    <w:rsid w:val="00180411"/>
    <w:rsid w:val="0018277E"/>
    <w:rsid w:val="001955BB"/>
    <w:rsid w:val="001C1E00"/>
    <w:rsid w:val="001C3A14"/>
    <w:rsid w:val="001C4C1E"/>
    <w:rsid w:val="001C6C5E"/>
    <w:rsid w:val="001D1057"/>
    <w:rsid w:val="001D723E"/>
    <w:rsid w:val="001E1A4E"/>
    <w:rsid w:val="001E28C2"/>
    <w:rsid w:val="001F35D7"/>
    <w:rsid w:val="001F51B5"/>
    <w:rsid w:val="00276575"/>
    <w:rsid w:val="00291EBA"/>
    <w:rsid w:val="00296F10"/>
    <w:rsid w:val="002A58EA"/>
    <w:rsid w:val="002B13BA"/>
    <w:rsid w:val="002B20EC"/>
    <w:rsid w:val="002D6B79"/>
    <w:rsid w:val="002D77A7"/>
    <w:rsid w:val="002E2372"/>
    <w:rsid w:val="002F1B5C"/>
    <w:rsid w:val="00320BE6"/>
    <w:rsid w:val="00326EB0"/>
    <w:rsid w:val="00334307"/>
    <w:rsid w:val="00336B35"/>
    <w:rsid w:val="003412D1"/>
    <w:rsid w:val="00346D59"/>
    <w:rsid w:val="003515DB"/>
    <w:rsid w:val="00354E50"/>
    <w:rsid w:val="00356EFE"/>
    <w:rsid w:val="00366A3C"/>
    <w:rsid w:val="00370F83"/>
    <w:rsid w:val="00372943"/>
    <w:rsid w:val="00375D01"/>
    <w:rsid w:val="00377F10"/>
    <w:rsid w:val="00397DE6"/>
    <w:rsid w:val="003A76CB"/>
    <w:rsid w:val="003B34C3"/>
    <w:rsid w:val="003C000B"/>
    <w:rsid w:val="003C4544"/>
    <w:rsid w:val="003E4532"/>
    <w:rsid w:val="003F1B8C"/>
    <w:rsid w:val="003F2D74"/>
    <w:rsid w:val="003F3238"/>
    <w:rsid w:val="0040185D"/>
    <w:rsid w:val="00402418"/>
    <w:rsid w:val="00411FD0"/>
    <w:rsid w:val="0043506A"/>
    <w:rsid w:val="004470EC"/>
    <w:rsid w:val="0044730E"/>
    <w:rsid w:val="004720A2"/>
    <w:rsid w:val="0049349F"/>
    <w:rsid w:val="004A2F7E"/>
    <w:rsid w:val="004A7B2B"/>
    <w:rsid w:val="004B39CF"/>
    <w:rsid w:val="004B4297"/>
    <w:rsid w:val="004B4EC1"/>
    <w:rsid w:val="004D02F7"/>
    <w:rsid w:val="004D4C80"/>
    <w:rsid w:val="004E5B11"/>
    <w:rsid w:val="004F2869"/>
    <w:rsid w:val="0050022C"/>
    <w:rsid w:val="00510F9B"/>
    <w:rsid w:val="00511A27"/>
    <w:rsid w:val="00511FEF"/>
    <w:rsid w:val="00512AFA"/>
    <w:rsid w:val="00520A28"/>
    <w:rsid w:val="00530B26"/>
    <w:rsid w:val="00530D4E"/>
    <w:rsid w:val="0055170E"/>
    <w:rsid w:val="005553AE"/>
    <w:rsid w:val="00557D1C"/>
    <w:rsid w:val="00591143"/>
    <w:rsid w:val="005A1384"/>
    <w:rsid w:val="005B264D"/>
    <w:rsid w:val="005B3267"/>
    <w:rsid w:val="005D631E"/>
    <w:rsid w:val="005E070D"/>
    <w:rsid w:val="005E79A5"/>
    <w:rsid w:val="005F558E"/>
    <w:rsid w:val="006001CD"/>
    <w:rsid w:val="00606776"/>
    <w:rsid w:val="0061172F"/>
    <w:rsid w:val="00622476"/>
    <w:rsid w:val="00633A95"/>
    <w:rsid w:val="00646491"/>
    <w:rsid w:val="006465E8"/>
    <w:rsid w:val="006512A9"/>
    <w:rsid w:val="006530F5"/>
    <w:rsid w:val="00684840"/>
    <w:rsid w:val="00692C14"/>
    <w:rsid w:val="00693D60"/>
    <w:rsid w:val="006B2D8F"/>
    <w:rsid w:val="006D18F5"/>
    <w:rsid w:val="006D50FD"/>
    <w:rsid w:val="006E55B3"/>
    <w:rsid w:val="006E7AC4"/>
    <w:rsid w:val="00701192"/>
    <w:rsid w:val="007223B9"/>
    <w:rsid w:val="007400EA"/>
    <w:rsid w:val="00742973"/>
    <w:rsid w:val="007505DB"/>
    <w:rsid w:val="00751744"/>
    <w:rsid w:val="007522BB"/>
    <w:rsid w:val="0076507E"/>
    <w:rsid w:val="007704AF"/>
    <w:rsid w:val="00774185"/>
    <w:rsid w:val="007843E9"/>
    <w:rsid w:val="00786689"/>
    <w:rsid w:val="00792A3C"/>
    <w:rsid w:val="00793DF0"/>
    <w:rsid w:val="00796CF0"/>
    <w:rsid w:val="007F79A1"/>
    <w:rsid w:val="00813D87"/>
    <w:rsid w:val="008553A0"/>
    <w:rsid w:val="00855B7D"/>
    <w:rsid w:val="00856CCC"/>
    <w:rsid w:val="00857D90"/>
    <w:rsid w:val="00860C0A"/>
    <w:rsid w:val="0086470E"/>
    <w:rsid w:val="00883014"/>
    <w:rsid w:val="008E6E12"/>
    <w:rsid w:val="008F2466"/>
    <w:rsid w:val="00901199"/>
    <w:rsid w:val="00913EEF"/>
    <w:rsid w:val="00923848"/>
    <w:rsid w:val="009265E9"/>
    <w:rsid w:val="00935541"/>
    <w:rsid w:val="00937968"/>
    <w:rsid w:val="00945EA8"/>
    <w:rsid w:val="00951D2F"/>
    <w:rsid w:val="00957D7B"/>
    <w:rsid w:val="00961D9B"/>
    <w:rsid w:val="00975142"/>
    <w:rsid w:val="00986E47"/>
    <w:rsid w:val="00992F80"/>
    <w:rsid w:val="00993D54"/>
    <w:rsid w:val="0099528D"/>
    <w:rsid w:val="009A6F12"/>
    <w:rsid w:val="009B464B"/>
    <w:rsid w:val="009C6084"/>
    <w:rsid w:val="009D0283"/>
    <w:rsid w:val="009D1CCD"/>
    <w:rsid w:val="009D4993"/>
    <w:rsid w:val="009E4A49"/>
    <w:rsid w:val="00A00431"/>
    <w:rsid w:val="00A24801"/>
    <w:rsid w:val="00A3115D"/>
    <w:rsid w:val="00A44FB9"/>
    <w:rsid w:val="00A55880"/>
    <w:rsid w:val="00A75AB5"/>
    <w:rsid w:val="00A87CC2"/>
    <w:rsid w:val="00A946AD"/>
    <w:rsid w:val="00A97690"/>
    <w:rsid w:val="00AA026A"/>
    <w:rsid w:val="00AB0891"/>
    <w:rsid w:val="00AB2412"/>
    <w:rsid w:val="00AB5139"/>
    <w:rsid w:val="00AB54EB"/>
    <w:rsid w:val="00AB5669"/>
    <w:rsid w:val="00AC264A"/>
    <w:rsid w:val="00AC277F"/>
    <w:rsid w:val="00AD63C8"/>
    <w:rsid w:val="00AE41A9"/>
    <w:rsid w:val="00AE7655"/>
    <w:rsid w:val="00AF204F"/>
    <w:rsid w:val="00AF26A3"/>
    <w:rsid w:val="00B05D5B"/>
    <w:rsid w:val="00B06B91"/>
    <w:rsid w:val="00B1004D"/>
    <w:rsid w:val="00B137A0"/>
    <w:rsid w:val="00B158F7"/>
    <w:rsid w:val="00B2587B"/>
    <w:rsid w:val="00B34248"/>
    <w:rsid w:val="00B452F5"/>
    <w:rsid w:val="00B74E4D"/>
    <w:rsid w:val="00B84F8F"/>
    <w:rsid w:val="00BC4B82"/>
    <w:rsid w:val="00BD0D09"/>
    <w:rsid w:val="00BE4F1E"/>
    <w:rsid w:val="00BF2E61"/>
    <w:rsid w:val="00BF34EB"/>
    <w:rsid w:val="00C00589"/>
    <w:rsid w:val="00C141E1"/>
    <w:rsid w:val="00C15B7D"/>
    <w:rsid w:val="00C23F8A"/>
    <w:rsid w:val="00C24421"/>
    <w:rsid w:val="00C27611"/>
    <w:rsid w:val="00C31F67"/>
    <w:rsid w:val="00C33FE4"/>
    <w:rsid w:val="00C34FD6"/>
    <w:rsid w:val="00C447F3"/>
    <w:rsid w:val="00C463D6"/>
    <w:rsid w:val="00C5221B"/>
    <w:rsid w:val="00C54136"/>
    <w:rsid w:val="00C55FE4"/>
    <w:rsid w:val="00C7441F"/>
    <w:rsid w:val="00CA1AC0"/>
    <w:rsid w:val="00CA608A"/>
    <w:rsid w:val="00CB6148"/>
    <w:rsid w:val="00CC4CD1"/>
    <w:rsid w:val="00CC5617"/>
    <w:rsid w:val="00CD15C1"/>
    <w:rsid w:val="00CD4675"/>
    <w:rsid w:val="00CE27FE"/>
    <w:rsid w:val="00CE4C60"/>
    <w:rsid w:val="00CE51F3"/>
    <w:rsid w:val="00CF1A0B"/>
    <w:rsid w:val="00CF623D"/>
    <w:rsid w:val="00D20618"/>
    <w:rsid w:val="00D23722"/>
    <w:rsid w:val="00D2781A"/>
    <w:rsid w:val="00D310A0"/>
    <w:rsid w:val="00D91FC7"/>
    <w:rsid w:val="00DA1BBD"/>
    <w:rsid w:val="00DA7D85"/>
    <w:rsid w:val="00DC2640"/>
    <w:rsid w:val="00DD3F2F"/>
    <w:rsid w:val="00E00D17"/>
    <w:rsid w:val="00E10286"/>
    <w:rsid w:val="00E10626"/>
    <w:rsid w:val="00E23C44"/>
    <w:rsid w:val="00E43ACA"/>
    <w:rsid w:val="00E51B96"/>
    <w:rsid w:val="00E53502"/>
    <w:rsid w:val="00E57CC6"/>
    <w:rsid w:val="00E64628"/>
    <w:rsid w:val="00E72992"/>
    <w:rsid w:val="00E74AA6"/>
    <w:rsid w:val="00E74DF6"/>
    <w:rsid w:val="00E84739"/>
    <w:rsid w:val="00E867E7"/>
    <w:rsid w:val="00E916D1"/>
    <w:rsid w:val="00EB65AD"/>
    <w:rsid w:val="00EC01C7"/>
    <w:rsid w:val="00EC6A87"/>
    <w:rsid w:val="00ED72DA"/>
    <w:rsid w:val="00ED7720"/>
    <w:rsid w:val="00EF756E"/>
    <w:rsid w:val="00F01ED5"/>
    <w:rsid w:val="00F04B4D"/>
    <w:rsid w:val="00F05BC7"/>
    <w:rsid w:val="00F37B9E"/>
    <w:rsid w:val="00F43207"/>
    <w:rsid w:val="00F50702"/>
    <w:rsid w:val="00F73629"/>
    <w:rsid w:val="00F75ED9"/>
    <w:rsid w:val="00F8491A"/>
    <w:rsid w:val="00FA2A03"/>
    <w:rsid w:val="00FC2A69"/>
    <w:rsid w:val="00FD0C86"/>
    <w:rsid w:val="00FD32C3"/>
    <w:rsid w:val="00FE3421"/>
    <w:rsid w:val="00FE7644"/>
    <w:rsid w:val="0112EDF1"/>
    <w:rsid w:val="04E98298"/>
    <w:rsid w:val="057EAE0D"/>
    <w:rsid w:val="05BA1DA7"/>
    <w:rsid w:val="07148172"/>
    <w:rsid w:val="073531B3"/>
    <w:rsid w:val="0735A5AE"/>
    <w:rsid w:val="07AC443E"/>
    <w:rsid w:val="09643E36"/>
    <w:rsid w:val="09B1E6E9"/>
    <w:rsid w:val="0A100A52"/>
    <w:rsid w:val="0A9AD04A"/>
    <w:rsid w:val="0ADAFDA8"/>
    <w:rsid w:val="0B8D3B30"/>
    <w:rsid w:val="0BAE05D3"/>
    <w:rsid w:val="0C9083A0"/>
    <w:rsid w:val="0E36B4A2"/>
    <w:rsid w:val="0E5EAB85"/>
    <w:rsid w:val="0E7F956B"/>
    <w:rsid w:val="10192152"/>
    <w:rsid w:val="113B5BFD"/>
    <w:rsid w:val="11F89A1A"/>
    <w:rsid w:val="1204306C"/>
    <w:rsid w:val="124464B2"/>
    <w:rsid w:val="128045DB"/>
    <w:rsid w:val="14E7BCF9"/>
    <w:rsid w:val="15691B19"/>
    <w:rsid w:val="1597B1A5"/>
    <w:rsid w:val="166E4FA1"/>
    <w:rsid w:val="1888F8CE"/>
    <w:rsid w:val="18FCA981"/>
    <w:rsid w:val="1A4F7652"/>
    <w:rsid w:val="1B9079FD"/>
    <w:rsid w:val="1E30B775"/>
    <w:rsid w:val="1E419A7B"/>
    <w:rsid w:val="1F1A5E35"/>
    <w:rsid w:val="20AAF760"/>
    <w:rsid w:val="21621E6A"/>
    <w:rsid w:val="23DC2F57"/>
    <w:rsid w:val="2482C7BA"/>
    <w:rsid w:val="24B3C176"/>
    <w:rsid w:val="25271830"/>
    <w:rsid w:val="265AD00C"/>
    <w:rsid w:val="26FFFFA5"/>
    <w:rsid w:val="28B8AD8A"/>
    <w:rsid w:val="2BA3724A"/>
    <w:rsid w:val="2C97C9FB"/>
    <w:rsid w:val="2D6E0EDD"/>
    <w:rsid w:val="2DF3AA54"/>
    <w:rsid w:val="2E3B47BF"/>
    <w:rsid w:val="2F106652"/>
    <w:rsid w:val="2FF0DD67"/>
    <w:rsid w:val="2FF2AD1A"/>
    <w:rsid w:val="307EBE5F"/>
    <w:rsid w:val="31BB384B"/>
    <w:rsid w:val="3214BB20"/>
    <w:rsid w:val="331A9069"/>
    <w:rsid w:val="33747935"/>
    <w:rsid w:val="3398C026"/>
    <w:rsid w:val="33B5AC95"/>
    <w:rsid w:val="34D3D2BC"/>
    <w:rsid w:val="3577887A"/>
    <w:rsid w:val="36844FE5"/>
    <w:rsid w:val="3735648C"/>
    <w:rsid w:val="38841D1D"/>
    <w:rsid w:val="3B19CAC7"/>
    <w:rsid w:val="3B665D3D"/>
    <w:rsid w:val="3BB58C98"/>
    <w:rsid w:val="3C550B86"/>
    <w:rsid w:val="3EF9245C"/>
    <w:rsid w:val="3F1E2451"/>
    <w:rsid w:val="3FCCEA31"/>
    <w:rsid w:val="40454017"/>
    <w:rsid w:val="40A6848B"/>
    <w:rsid w:val="412EEE42"/>
    <w:rsid w:val="41F6D256"/>
    <w:rsid w:val="420E9D90"/>
    <w:rsid w:val="43289542"/>
    <w:rsid w:val="43C78E4D"/>
    <w:rsid w:val="43CB404A"/>
    <w:rsid w:val="43CCF0C7"/>
    <w:rsid w:val="45B2302E"/>
    <w:rsid w:val="492ED2AF"/>
    <w:rsid w:val="49521201"/>
    <w:rsid w:val="4DC1DF26"/>
    <w:rsid w:val="4EDBE5C1"/>
    <w:rsid w:val="4F2B30A7"/>
    <w:rsid w:val="4F405945"/>
    <w:rsid w:val="4F886B08"/>
    <w:rsid w:val="506DA047"/>
    <w:rsid w:val="514346A2"/>
    <w:rsid w:val="525FB3EF"/>
    <w:rsid w:val="529465DC"/>
    <w:rsid w:val="535BEE00"/>
    <w:rsid w:val="53B043CF"/>
    <w:rsid w:val="54BB1930"/>
    <w:rsid w:val="54CE01B4"/>
    <w:rsid w:val="55056A36"/>
    <w:rsid w:val="571AEA0D"/>
    <w:rsid w:val="575F10A2"/>
    <w:rsid w:val="592D2BB5"/>
    <w:rsid w:val="5AC3056B"/>
    <w:rsid w:val="5B7CAE99"/>
    <w:rsid w:val="5BC31155"/>
    <w:rsid w:val="5C0538F4"/>
    <w:rsid w:val="5C099CEA"/>
    <w:rsid w:val="5C121294"/>
    <w:rsid w:val="5C4D56AD"/>
    <w:rsid w:val="5D123012"/>
    <w:rsid w:val="5E232295"/>
    <w:rsid w:val="5EA5B35E"/>
    <w:rsid w:val="5EA89F8D"/>
    <w:rsid w:val="5F458B11"/>
    <w:rsid w:val="6061BE9D"/>
    <w:rsid w:val="607E3EB5"/>
    <w:rsid w:val="60C58061"/>
    <w:rsid w:val="61056061"/>
    <w:rsid w:val="63A01D12"/>
    <w:rsid w:val="649F06AD"/>
    <w:rsid w:val="64E297D1"/>
    <w:rsid w:val="65680B92"/>
    <w:rsid w:val="65FCA01A"/>
    <w:rsid w:val="666224ED"/>
    <w:rsid w:val="66BCC4FE"/>
    <w:rsid w:val="67DBECA5"/>
    <w:rsid w:val="6845254F"/>
    <w:rsid w:val="69167DC2"/>
    <w:rsid w:val="69D62C62"/>
    <w:rsid w:val="6A8393E6"/>
    <w:rsid w:val="6AB75164"/>
    <w:rsid w:val="6B8F0763"/>
    <w:rsid w:val="6E31BBE5"/>
    <w:rsid w:val="6E966DE7"/>
    <w:rsid w:val="6EA17F6E"/>
    <w:rsid w:val="6FA48438"/>
    <w:rsid w:val="70799275"/>
    <w:rsid w:val="70892BBB"/>
    <w:rsid w:val="70BAD67E"/>
    <w:rsid w:val="70E58239"/>
    <w:rsid w:val="71D5BC25"/>
    <w:rsid w:val="7352BD91"/>
    <w:rsid w:val="74BB3A71"/>
    <w:rsid w:val="7743F1C3"/>
    <w:rsid w:val="77B4EDC6"/>
    <w:rsid w:val="78184937"/>
    <w:rsid w:val="78826AD6"/>
    <w:rsid w:val="78E8AE42"/>
    <w:rsid w:val="794B52F0"/>
    <w:rsid w:val="7A735749"/>
    <w:rsid w:val="7A7CB80A"/>
    <w:rsid w:val="7B01D33F"/>
    <w:rsid w:val="7B1F4FB3"/>
    <w:rsid w:val="7B588BC1"/>
    <w:rsid w:val="7B62DAE8"/>
    <w:rsid w:val="7D056DF5"/>
    <w:rsid w:val="7D47DFBF"/>
    <w:rsid w:val="7DA438C7"/>
    <w:rsid w:val="7DB034F0"/>
    <w:rsid w:val="7DFF7A6C"/>
    <w:rsid w:val="7F589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1861456D"/>
  <w15:docId w15:val="{17D133B7-FCB9-42C9-8F98-44DDEB51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A87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172F"/>
    <w:rPr>
      <w:color w:val="0000FF" w:themeColor="hyperlink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6">
    <w:name w:val="List Paragraph"/>
    <w:basedOn w:val="a"/>
    <w:uiPriority w:val="34"/>
    <w:qFormat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FE3421"/>
  </w:style>
  <w:style w:type="paragraph" w:styleId="a9">
    <w:name w:val="footer"/>
    <w:basedOn w:val="a"/>
    <w:link w:val="aa"/>
    <w:uiPriority w:val="99"/>
    <w:unhideWhenUsed/>
    <w:rsid w:val="00FE342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FE3421"/>
  </w:style>
  <w:style w:type="table" w:customStyle="1" w:styleId="TableNormal1">
    <w:name w:val="Table Normal1"/>
    <w:rsid w:val="00FE342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b">
    <w:name w:val="Unresolved Mention"/>
    <w:basedOn w:val="a0"/>
    <w:uiPriority w:val="99"/>
    <w:semiHidden/>
    <w:unhideWhenUsed/>
    <w:rsid w:val="00611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5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7a.biglobe.ne.jp/nifongo/ron/ron_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4971</CharactersWithSpaces>
  <SharedDoc>false</SharedDoc>
  <HLinks>
    <vt:vector size="6" baseType="variant">
      <vt:variant>
        <vt:i4>7995393</vt:i4>
      </vt:variant>
      <vt:variant>
        <vt:i4>0</vt:i4>
      </vt:variant>
      <vt:variant>
        <vt:i4>0</vt:i4>
      </vt:variant>
      <vt:variant>
        <vt:i4>5</vt:i4>
      </vt:variant>
      <vt:variant>
        <vt:lpwstr>http://www7a.biglobe.ne.jp/nifongo/ron/ron_04.html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ゆー</dc:creator>
  <cp:keywords/>
  <cp:lastModifiedBy>永尾優磨</cp:lastModifiedBy>
  <cp:revision>2</cp:revision>
  <dcterms:created xsi:type="dcterms:W3CDTF">2020-06-26T05:18:00Z</dcterms:created>
  <dcterms:modified xsi:type="dcterms:W3CDTF">2020-06-26T05:18:00Z</dcterms:modified>
</cp:coreProperties>
</file>